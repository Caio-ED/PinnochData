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2034" w14:textId="29F842F2" w:rsidR="001565C3" w:rsidRPr="00D71523" w:rsidRDefault="009B6DEF" w:rsidP="009B6DE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2C4BA6" wp14:editId="397C8C09">
            <wp:extent cx="2476500" cy="1143000"/>
            <wp:effectExtent l="0" t="0" r="0" b="0"/>
            <wp:docPr id="9" name="Imagem 9" descr="USJT - Universidade São Judas Tadeu | Quer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JT - Universidade São Judas Tadeu | Quer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5418" w14:textId="77777777" w:rsidR="001565C3" w:rsidRPr="00D71523" w:rsidRDefault="001565C3" w:rsidP="00D71523">
      <w:pPr>
        <w:rPr>
          <w:sz w:val="24"/>
          <w:szCs w:val="24"/>
        </w:rPr>
      </w:pPr>
    </w:p>
    <w:p w14:paraId="41E31697" w14:textId="77777777" w:rsidR="00D71523" w:rsidRDefault="00D71523" w:rsidP="00D71523">
      <w:pPr>
        <w:jc w:val="both"/>
        <w:rPr>
          <w:sz w:val="24"/>
          <w:szCs w:val="24"/>
        </w:rPr>
      </w:pPr>
    </w:p>
    <w:p w14:paraId="05EBC847" w14:textId="3A314126" w:rsidR="00D71523" w:rsidRDefault="009B6DEF" w:rsidP="009B6DEF">
      <w:pPr>
        <w:jc w:val="center"/>
        <w:rPr>
          <w:sz w:val="24"/>
          <w:szCs w:val="24"/>
        </w:rPr>
      </w:pPr>
      <w:r w:rsidRPr="009B6DEF">
        <w:rPr>
          <w:b/>
          <w:bCs/>
          <w:sz w:val="30"/>
          <w:szCs w:val="30"/>
        </w:rPr>
        <w:t xml:space="preserve">ANÁLISE E DESENVOLVIMENTO DE SISTEMAS </w:t>
      </w:r>
    </w:p>
    <w:p w14:paraId="5C2F559F" w14:textId="77777777" w:rsidR="00D71523" w:rsidRDefault="00D71523" w:rsidP="00D71523">
      <w:pPr>
        <w:jc w:val="both"/>
        <w:rPr>
          <w:sz w:val="24"/>
          <w:szCs w:val="24"/>
        </w:rPr>
      </w:pPr>
    </w:p>
    <w:p w14:paraId="2A9EB29F" w14:textId="77777777" w:rsidR="00D71523" w:rsidRDefault="00D71523" w:rsidP="00D71523">
      <w:pPr>
        <w:jc w:val="both"/>
        <w:rPr>
          <w:sz w:val="24"/>
          <w:szCs w:val="24"/>
        </w:rPr>
      </w:pPr>
    </w:p>
    <w:p w14:paraId="56C9A4E2" w14:textId="77777777" w:rsidR="00D71523" w:rsidRDefault="00D71523" w:rsidP="00D71523">
      <w:pPr>
        <w:jc w:val="both"/>
        <w:rPr>
          <w:sz w:val="24"/>
          <w:szCs w:val="24"/>
        </w:rPr>
      </w:pPr>
    </w:p>
    <w:p w14:paraId="4BC9EAEB" w14:textId="77777777" w:rsidR="00D71523" w:rsidRDefault="00D71523" w:rsidP="00D71523">
      <w:pPr>
        <w:jc w:val="center"/>
        <w:rPr>
          <w:sz w:val="24"/>
          <w:szCs w:val="24"/>
        </w:rPr>
      </w:pPr>
    </w:p>
    <w:p w14:paraId="08F7D119" w14:textId="22BCF131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>Caio Emídio Daniel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RA 821136207</w:t>
      </w:r>
    </w:p>
    <w:p w14:paraId="261D5E49" w14:textId="77777777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>Geovana Silva Villafranca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RA 820143966</w:t>
      </w:r>
    </w:p>
    <w:p w14:paraId="4FB6E4D2" w14:textId="457D9894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 xml:space="preserve">Jhonata Ferreira de Oliveira 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RA 821124383</w:t>
      </w:r>
    </w:p>
    <w:p w14:paraId="36751F03" w14:textId="77777777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 xml:space="preserve">Rafael Tomazelli Lopes 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           RA 821120761</w:t>
      </w:r>
    </w:p>
    <w:p w14:paraId="46337DF2" w14:textId="7E532CF2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 xml:space="preserve">Vinicius Ruffo Viviani 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RA 821156267</w:t>
      </w:r>
    </w:p>
    <w:p w14:paraId="40738E2C" w14:textId="77777777" w:rsidR="001565C3" w:rsidRPr="00D71523" w:rsidRDefault="00007107" w:rsidP="00D71523">
      <w:pPr>
        <w:jc w:val="center"/>
        <w:rPr>
          <w:sz w:val="24"/>
          <w:szCs w:val="24"/>
        </w:rPr>
      </w:pPr>
      <w:r w:rsidRPr="00D71523">
        <w:rPr>
          <w:sz w:val="24"/>
          <w:szCs w:val="24"/>
        </w:rPr>
        <w:t xml:space="preserve">Vitor Alves Martins </w:t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ab/>
        <w:t xml:space="preserve">                 RA 817122770</w:t>
      </w:r>
    </w:p>
    <w:p w14:paraId="2C21FEFC" w14:textId="77777777" w:rsidR="001565C3" w:rsidRPr="00D71523" w:rsidRDefault="001565C3" w:rsidP="00D71523">
      <w:pPr>
        <w:jc w:val="both"/>
        <w:rPr>
          <w:sz w:val="24"/>
          <w:szCs w:val="24"/>
        </w:rPr>
      </w:pPr>
    </w:p>
    <w:p w14:paraId="2F3FCA96" w14:textId="77777777" w:rsidR="001565C3" w:rsidRPr="00D71523" w:rsidRDefault="001565C3" w:rsidP="00D71523">
      <w:pPr>
        <w:rPr>
          <w:sz w:val="24"/>
          <w:szCs w:val="24"/>
        </w:rPr>
      </w:pPr>
    </w:p>
    <w:p w14:paraId="3D4BA972" w14:textId="77777777" w:rsidR="001565C3" w:rsidRPr="00D71523" w:rsidRDefault="001565C3" w:rsidP="00D71523">
      <w:pPr>
        <w:rPr>
          <w:sz w:val="24"/>
          <w:szCs w:val="24"/>
        </w:rPr>
      </w:pPr>
    </w:p>
    <w:p w14:paraId="1AB042CC" w14:textId="77777777" w:rsidR="001565C3" w:rsidRPr="00D71523" w:rsidRDefault="001565C3" w:rsidP="00D71523">
      <w:pPr>
        <w:rPr>
          <w:sz w:val="24"/>
          <w:szCs w:val="24"/>
        </w:rPr>
      </w:pPr>
    </w:p>
    <w:p w14:paraId="76FF516A" w14:textId="77777777" w:rsidR="001565C3" w:rsidRPr="00D71523" w:rsidRDefault="001565C3" w:rsidP="00D71523">
      <w:pPr>
        <w:rPr>
          <w:sz w:val="24"/>
          <w:szCs w:val="24"/>
        </w:rPr>
      </w:pPr>
    </w:p>
    <w:p w14:paraId="502EA6AB" w14:textId="1C460640" w:rsidR="00D71523" w:rsidRDefault="00D71523" w:rsidP="00D71523">
      <w:pPr>
        <w:jc w:val="center"/>
        <w:rPr>
          <w:b/>
          <w:bCs/>
          <w:sz w:val="31"/>
          <w:szCs w:val="31"/>
        </w:rPr>
      </w:pPr>
    </w:p>
    <w:p w14:paraId="456A86AA" w14:textId="77777777" w:rsidR="00D71523" w:rsidRDefault="00D71523" w:rsidP="00D71523">
      <w:pPr>
        <w:jc w:val="center"/>
        <w:rPr>
          <w:b/>
          <w:bCs/>
          <w:sz w:val="31"/>
          <w:szCs w:val="31"/>
        </w:rPr>
      </w:pPr>
    </w:p>
    <w:p w14:paraId="6EEB078B" w14:textId="498D5163" w:rsidR="00D71523" w:rsidRDefault="00D71523" w:rsidP="00D71523">
      <w:pPr>
        <w:jc w:val="center"/>
        <w:rPr>
          <w:b/>
          <w:bCs/>
          <w:sz w:val="31"/>
          <w:szCs w:val="31"/>
        </w:rPr>
      </w:pPr>
    </w:p>
    <w:p w14:paraId="4D782066" w14:textId="147FD64E" w:rsidR="00D71523" w:rsidRDefault="00D71523" w:rsidP="00D71523">
      <w:pPr>
        <w:jc w:val="center"/>
        <w:rPr>
          <w:b/>
          <w:bCs/>
          <w:sz w:val="31"/>
          <w:szCs w:val="31"/>
        </w:rPr>
      </w:pPr>
    </w:p>
    <w:p w14:paraId="074D1B5F" w14:textId="77777777" w:rsidR="00D71523" w:rsidRPr="00D71523" w:rsidRDefault="00D71523" w:rsidP="00D71523">
      <w:pPr>
        <w:jc w:val="center"/>
        <w:rPr>
          <w:b/>
          <w:bCs/>
          <w:sz w:val="31"/>
          <w:szCs w:val="31"/>
        </w:rPr>
      </w:pPr>
    </w:p>
    <w:p w14:paraId="1A8FA9A1" w14:textId="61DE75E0" w:rsidR="001565C3" w:rsidRPr="00D71523" w:rsidRDefault="00007107" w:rsidP="00D71523">
      <w:pPr>
        <w:jc w:val="center"/>
        <w:rPr>
          <w:b/>
          <w:bCs/>
          <w:sz w:val="31"/>
          <w:szCs w:val="31"/>
        </w:rPr>
      </w:pPr>
      <w:r w:rsidRPr="00D71523">
        <w:rPr>
          <w:b/>
          <w:bCs/>
          <w:sz w:val="31"/>
          <w:szCs w:val="31"/>
        </w:rPr>
        <w:t>PinnochData – Sistema para controle de pedidos</w:t>
      </w:r>
    </w:p>
    <w:p w14:paraId="146B39CB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7094CBFA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17622E9C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7B127268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0DBBF5A6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7ECB8A23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617F60B1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6EAD496E" w14:textId="77777777" w:rsidR="001565C3" w:rsidRPr="00D71523" w:rsidRDefault="001565C3" w:rsidP="00D71523">
      <w:pPr>
        <w:jc w:val="center"/>
        <w:rPr>
          <w:b/>
          <w:bCs/>
          <w:sz w:val="31"/>
          <w:szCs w:val="31"/>
        </w:rPr>
      </w:pPr>
    </w:p>
    <w:p w14:paraId="1D2DC7BC" w14:textId="77777777" w:rsidR="001565C3" w:rsidRPr="00D71523" w:rsidRDefault="00007107" w:rsidP="00D71523">
      <w:pPr>
        <w:jc w:val="center"/>
        <w:rPr>
          <w:b/>
          <w:bCs/>
          <w:sz w:val="31"/>
          <w:szCs w:val="31"/>
        </w:rPr>
      </w:pPr>
      <w:r w:rsidRPr="00D71523">
        <w:rPr>
          <w:b/>
          <w:bCs/>
          <w:sz w:val="31"/>
          <w:szCs w:val="31"/>
        </w:rPr>
        <w:t>SÃO PAULO</w:t>
      </w:r>
    </w:p>
    <w:p w14:paraId="04C1CCF7" w14:textId="1FD495CF" w:rsidR="00DC4139" w:rsidRPr="00265920" w:rsidRDefault="00007107" w:rsidP="009B6DEF">
      <w:pPr>
        <w:spacing w:line="480" w:lineRule="auto"/>
        <w:rPr>
          <w:b/>
          <w:bCs/>
          <w:sz w:val="24"/>
          <w:szCs w:val="24"/>
        </w:rPr>
      </w:pPr>
      <w:r w:rsidRPr="00D71523">
        <w:rPr>
          <w:b/>
          <w:bCs/>
          <w:sz w:val="31"/>
          <w:szCs w:val="31"/>
        </w:rPr>
        <w:br w:type="page"/>
      </w:r>
      <w:r w:rsidR="00DC4139" w:rsidRPr="00265920">
        <w:rPr>
          <w:b/>
          <w:bCs/>
          <w:sz w:val="24"/>
          <w:szCs w:val="24"/>
        </w:rPr>
        <w:lastRenderedPageBreak/>
        <w:t>Sumário</w:t>
      </w:r>
    </w:p>
    <w:p w14:paraId="19E0D78E" w14:textId="2D8F8AC4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1.</w:t>
      </w:r>
      <w:r w:rsidR="00DC4139" w:rsidRPr="00D71523">
        <w:rPr>
          <w:bCs/>
          <w:sz w:val="24"/>
          <w:szCs w:val="24"/>
        </w:rPr>
        <w:t>Introdução</w:t>
      </w:r>
      <w:r w:rsidR="00D13E70" w:rsidRPr="009B6DEF">
        <w:rPr>
          <w:b/>
          <w:sz w:val="24"/>
          <w:szCs w:val="24"/>
        </w:rPr>
        <w:t>...................................................................................................3</w:t>
      </w:r>
    </w:p>
    <w:p w14:paraId="61BA226C" w14:textId="76CB5A97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1.1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Tema</w:t>
      </w:r>
      <w:r w:rsidR="00D13E70" w:rsidRPr="009B6DEF">
        <w:rPr>
          <w:b/>
          <w:sz w:val="24"/>
          <w:szCs w:val="24"/>
        </w:rPr>
        <w:t>.............................................................................................3</w:t>
      </w:r>
    </w:p>
    <w:p w14:paraId="3CC78025" w14:textId="70615D6F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Objetivos a serem alcançados</w:t>
      </w:r>
      <w:r w:rsidR="00D13E70" w:rsidRPr="009B6DEF">
        <w:rPr>
          <w:b/>
          <w:sz w:val="24"/>
          <w:szCs w:val="24"/>
        </w:rPr>
        <w:t>................................................</w:t>
      </w:r>
      <w:r w:rsidR="00D13E70" w:rsidRPr="009B6DEF">
        <w:rPr>
          <w:b/>
          <w:sz w:val="24"/>
          <w:szCs w:val="24"/>
        </w:rPr>
        <w:t>......3</w:t>
      </w:r>
    </w:p>
    <w:p w14:paraId="4C8BEF65" w14:textId="5C235102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1.3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Escopo principal</w:t>
      </w:r>
      <w:r w:rsidR="00D13E70" w:rsidRPr="009B6DEF">
        <w:rPr>
          <w:b/>
          <w:sz w:val="24"/>
          <w:szCs w:val="24"/>
        </w:rPr>
        <w:t>.........................................................................</w:t>
      </w:r>
      <w:r w:rsidR="00D13E70" w:rsidRPr="009B6DEF">
        <w:rPr>
          <w:b/>
          <w:sz w:val="24"/>
          <w:szCs w:val="24"/>
        </w:rPr>
        <w:t>...3</w:t>
      </w:r>
    </w:p>
    <w:p w14:paraId="2F6BDB5F" w14:textId="4BB11534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2.</w:t>
      </w:r>
      <w:r>
        <w:rPr>
          <w:bCs/>
          <w:sz w:val="24"/>
          <w:szCs w:val="24"/>
        </w:rPr>
        <w:t xml:space="preserve"> </w:t>
      </w:r>
      <w:r w:rsidR="00DC4139" w:rsidRPr="00D71523">
        <w:rPr>
          <w:bCs/>
          <w:sz w:val="24"/>
          <w:szCs w:val="24"/>
        </w:rPr>
        <w:t>Definição do modelo de processo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D13E70" w:rsidRPr="009B6DEF">
        <w:rPr>
          <w:b/>
          <w:sz w:val="24"/>
          <w:szCs w:val="24"/>
        </w:rPr>
        <w:t>........</w:t>
      </w:r>
      <w:r w:rsidR="00706CDB" w:rsidRPr="009B6DEF">
        <w:rPr>
          <w:b/>
          <w:sz w:val="24"/>
          <w:szCs w:val="24"/>
        </w:rPr>
        <w:t>3</w:t>
      </w:r>
    </w:p>
    <w:p w14:paraId="57CB91A5" w14:textId="58D8599A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Requisitos do Sistema de software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</w:t>
      </w:r>
      <w:r w:rsidR="00706CDB" w:rsidRPr="009B6DEF">
        <w:rPr>
          <w:b/>
          <w:sz w:val="24"/>
          <w:szCs w:val="24"/>
        </w:rPr>
        <w:t>3</w:t>
      </w:r>
    </w:p>
    <w:p w14:paraId="379F4161" w14:textId="3C45FE35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Requisitos funcionais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</w:t>
      </w:r>
      <w:r w:rsidR="00706CDB" w:rsidRPr="009B6DEF">
        <w:rPr>
          <w:b/>
          <w:sz w:val="24"/>
          <w:szCs w:val="24"/>
        </w:rPr>
        <w:t>3</w:t>
      </w:r>
    </w:p>
    <w:p w14:paraId="739C094A" w14:textId="3F9EC5EA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Requisitos não funcionais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</w:t>
      </w:r>
      <w:r w:rsidR="00706CDB" w:rsidRPr="009B6DEF">
        <w:rPr>
          <w:b/>
          <w:sz w:val="24"/>
          <w:szCs w:val="24"/>
        </w:rPr>
        <w:t>.4</w:t>
      </w:r>
    </w:p>
    <w:p w14:paraId="441D6108" w14:textId="2C380A62" w:rsidR="00DC4139" w:rsidRPr="00D71523" w:rsidRDefault="00D71523" w:rsidP="009B6DEF">
      <w:pPr>
        <w:spacing w:line="480" w:lineRule="auto"/>
        <w:jc w:val="right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D71523">
        <w:rPr>
          <w:b/>
          <w:bCs/>
          <w:sz w:val="24"/>
          <w:szCs w:val="24"/>
        </w:rPr>
        <w:t>4.</w:t>
      </w:r>
      <w:r>
        <w:rPr>
          <w:bCs/>
          <w:sz w:val="24"/>
          <w:szCs w:val="24"/>
        </w:rPr>
        <w:t xml:space="preserve"> </w:t>
      </w:r>
      <w:r w:rsidR="00DC4139" w:rsidRPr="00D71523">
        <w:rPr>
          <w:bCs/>
          <w:sz w:val="24"/>
          <w:szCs w:val="24"/>
        </w:rPr>
        <w:t>Casos de uso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.......................................</w:t>
      </w:r>
      <w:r w:rsidR="00706CDB" w:rsidRPr="009B6DEF">
        <w:rPr>
          <w:b/>
          <w:sz w:val="24"/>
          <w:szCs w:val="24"/>
        </w:rPr>
        <w:t>5</w:t>
      </w:r>
    </w:p>
    <w:p w14:paraId="36204134" w14:textId="136412F0" w:rsidR="00DC4139" w:rsidRPr="00D71523" w:rsidRDefault="00D71523" w:rsidP="009B6DEF">
      <w:pPr>
        <w:spacing w:line="480" w:lineRule="auto"/>
        <w:ind w:firstLine="720"/>
        <w:jc w:val="right"/>
        <w:rPr>
          <w:sz w:val="24"/>
          <w:szCs w:val="24"/>
        </w:rPr>
      </w:pPr>
      <w:r w:rsidRPr="00D71523">
        <w:rPr>
          <w:b/>
          <w:bCs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Projeto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..................................................</w:t>
      </w:r>
      <w:r w:rsidR="00706CDB" w:rsidRPr="009B6DEF">
        <w:rPr>
          <w:b/>
          <w:sz w:val="24"/>
          <w:szCs w:val="24"/>
        </w:rPr>
        <w:t>6</w:t>
      </w:r>
    </w:p>
    <w:p w14:paraId="0E7244CE" w14:textId="4A4684E9" w:rsidR="00DC4139" w:rsidRPr="00D71523" w:rsidRDefault="00D71523" w:rsidP="009B6DEF">
      <w:pPr>
        <w:spacing w:line="480" w:lineRule="auto"/>
        <w:ind w:left="720" w:firstLine="720"/>
        <w:jc w:val="right"/>
        <w:rPr>
          <w:sz w:val="24"/>
          <w:szCs w:val="24"/>
        </w:rPr>
      </w:pPr>
      <w:r w:rsidRPr="00D71523">
        <w:rPr>
          <w:b/>
          <w:bCs/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Arquitetura lógica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</w:t>
      </w:r>
      <w:r w:rsidR="00706CDB" w:rsidRPr="009B6DEF">
        <w:rPr>
          <w:b/>
          <w:sz w:val="24"/>
          <w:szCs w:val="24"/>
        </w:rPr>
        <w:t>6</w:t>
      </w:r>
    </w:p>
    <w:p w14:paraId="50C64F4D" w14:textId="3D974030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5.2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Arquitetura física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</w:t>
      </w:r>
      <w:r w:rsidR="00706CDB" w:rsidRPr="009B6DEF">
        <w:rPr>
          <w:b/>
          <w:sz w:val="24"/>
          <w:szCs w:val="24"/>
        </w:rPr>
        <w:t>7</w:t>
      </w:r>
    </w:p>
    <w:p w14:paraId="62DD2D37" w14:textId="6404EE1C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Protótipo de interface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...........................</w:t>
      </w:r>
      <w:r w:rsidR="009B6DEF" w:rsidRPr="009B6DEF">
        <w:rPr>
          <w:b/>
          <w:sz w:val="24"/>
          <w:szCs w:val="24"/>
        </w:rPr>
        <w:t>8</w:t>
      </w:r>
    </w:p>
    <w:p w14:paraId="5A1C7491" w14:textId="52AFE8F8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Critérios de qualidade de software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</w:t>
      </w:r>
      <w:r w:rsidR="009B6DEF" w:rsidRPr="009B6DEF">
        <w:rPr>
          <w:b/>
          <w:sz w:val="24"/>
          <w:szCs w:val="24"/>
        </w:rPr>
        <w:t>.9</w:t>
      </w:r>
    </w:p>
    <w:p w14:paraId="10B0B37F" w14:textId="461B09E3" w:rsidR="00DC4139" w:rsidRPr="009B6DEF" w:rsidRDefault="00D71523" w:rsidP="009B6DEF">
      <w:pPr>
        <w:spacing w:line="480" w:lineRule="auto"/>
        <w:ind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Testes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..................................................</w:t>
      </w:r>
      <w:r w:rsidR="009B6DEF" w:rsidRPr="009B6DEF">
        <w:rPr>
          <w:b/>
          <w:sz w:val="24"/>
          <w:szCs w:val="24"/>
        </w:rPr>
        <w:t>9</w:t>
      </w:r>
    </w:p>
    <w:p w14:paraId="65E2DA4A" w14:textId="3AB2570C" w:rsidR="00DC4139" w:rsidRPr="009B6DEF" w:rsidRDefault="00D71523" w:rsidP="009B6DEF">
      <w:pPr>
        <w:spacing w:line="480" w:lineRule="auto"/>
        <w:ind w:left="720" w:firstLine="720"/>
        <w:jc w:val="right"/>
        <w:rPr>
          <w:b/>
          <w:sz w:val="24"/>
          <w:szCs w:val="24"/>
        </w:rPr>
      </w:pPr>
      <w:r w:rsidRPr="00D71523">
        <w:rPr>
          <w:b/>
          <w:bCs/>
          <w:sz w:val="24"/>
          <w:szCs w:val="24"/>
        </w:rPr>
        <w:t>8.1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Plano de testes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</w:t>
      </w:r>
      <w:r w:rsidR="009B6DEF" w:rsidRPr="009B6DEF">
        <w:rPr>
          <w:b/>
          <w:sz w:val="24"/>
          <w:szCs w:val="24"/>
        </w:rPr>
        <w:t>9</w:t>
      </w:r>
    </w:p>
    <w:p w14:paraId="219AF898" w14:textId="1AE6E60E" w:rsidR="00DC4139" w:rsidRPr="00D71523" w:rsidRDefault="00D71523" w:rsidP="009B6DEF">
      <w:pPr>
        <w:spacing w:line="480" w:lineRule="auto"/>
        <w:ind w:left="720" w:firstLine="720"/>
        <w:jc w:val="right"/>
        <w:rPr>
          <w:sz w:val="24"/>
          <w:szCs w:val="24"/>
        </w:rPr>
      </w:pPr>
      <w:r w:rsidRPr="00D71523">
        <w:rPr>
          <w:b/>
          <w:bCs/>
          <w:sz w:val="24"/>
          <w:szCs w:val="24"/>
        </w:rPr>
        <w:t>8.2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Roteiro de testes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</w:t>
      </w:r>
      <w:r w:rsidR="009B6DEF" w:rsidRPr="009B6DEF">
        <w:rPr>
          <w:b/>
          <w:sz w:val="24"/>
          <w:szCs w:val="24"/>
        </w:rPr>
        <w:t>12</w:t>
      </w:r>
    </w:p>
    <w:p w14:paraId="513FB0BD" w14:textId="083CA2DF" w:rsidR="00DC4139" w:rsidRPr="00D71523" w:rsidRDefault="00D71523" w:rsidP="009B6DEF">
      <w:pPr>
        <w:spacing w:line="480" w:lineRule="auto"/>
        <w:ind w:firstLine="720"/>
        <w:jc w:val="right"/>
        <w:rPr>
          <w:sz w:val="24"/>
          <w:szCs w:val="24"/>
        </w:rPr>
      </w:pPr>
      <w:r w:rsidRPr="00D71523"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Anexos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...............................................</w:t>
      </w:r>
      <w:r w:rsidR="009B6DEF" w:rsidRPr="009B6DEF">
        <w:rPr>
          <w:b/>
          <w:sz w:val="24"/>
          <w:szCs w:val="24"/>
        </w:rPr>
        <w:t>12</w:t>
      </w:r>
    </w:p>
    <w:p w14:paraId="0BA99B91" w14:textId="0348B433" w:rsidR="00DC4139" w:rsidRPr="00D71523" w:rsidRDefault="00D71523" w:rsidP="009B6DEF">
      <w:pPr>
        <w:spacing w:line="480" w:lineRule="auto"/>
        <w:ind w:left="720" w:firstLine="720"/>
        <w:jc w:val="right"/>
        <w:rPr>
          <w:sz w:val="24"/>
          <w:szCs w:val="24"/>
        </w:rPr>
      </w:pPr>
      <w:r w:rsidRPr="00D71523">
        <w:rPr>
          <w:b/>
          <w:bCs/>
          <w:sz w:val="24"/>
          <w:szCs w:val="24"/>
        </w:rPr>
        <w:t>9.1</w:t>
      </w:r>
      <w:r>
        <w:rPr>
          <w:sz w:val="24"/>
          <w:szCs w:val="24"/>
        </w:rPr>
        <w:t xml:space="preserve"> </w:t>
      </w:r>
      <w:r w:rsidR="00DC4139" w:rsidRPr="00D71523">
        <w:rPr>
          <w:sz w:val="24"/>
          <w:szCs w:val="24"/>
        </w:rPr>
        <w:t>Roteiro de entrevistas</w:t>
      </w:r>
      <w:r w:rsidR="00D13E70" w:rsidRPr="009B6DEF">
        <w:rPr>
          <w:b/>
          <w:sz w:val="24"/>
          <w:szCs w:val="24"/>
        </w:rPr>
        <w:t>......................................................</w:t>
      </w:r>
      <w:r w:rsidR="00265920" w:rsidRPr="009B6DEF">
        <w:rPr>
          <w:b/>
          <w:sz w:val="24"/>
          <w:szCs w:val="24"/>
        </w:rPr>
        <w:t>...........</w:t>
      </w:r>
      <w:r w:rsidR="009B6DEF" w:rsidRPr="009B6DEF">
        <w:rPr>
          <w:b/>
          <w:sz w:val="24"/>
          <w:szCs w:val="24"/>
        </w:rPr>
        <w:t>12</w:t>
      </w:r>
    </w:p>
    <w:p w14:paraId="02279121" w14:textId="77777777" w:rsidR="001565C3" w:rsidRPr="00D71523" w:rsidRDefault="001565C3" w:rsidP="00D71523">
      <w:pPr>
        <w:rPr>
          <w:sz w:val="24"/>
          <w:szCs w:val="24"/>
        </w:rPr>
      </w:pPr>
    </w:p>
    <w:p w14:paraId="42F76040" w14:textId="77777777" w:rsidR="001565C3" w:rsidRPr="00D71523" w:rsidRDefault="001565C3" w:rsidP="00D71523">
      <w:pPr>
        <w:rPr>
          <w:sz w:val="24"/>
          <w:szCs w:val="24"/>
        </w:rPr>
      </w:pPr>
    </w:p>
    <w:sdt>
      <w:sdtPr>
        <w:rPr>
          <w:sz w:val="24"/>
          <w:szCs w:val="24"/>
        </w:rPr>
        <w:id w:val="-213506020"/>
        <w:docPartObj>
          <w:docPartGallery w:val="Table of Contents"/>
          <w:docPartUnique/>
        </w:docPartObj>
      </w:sdtPr>
      <w:sdtEndPr/>
      <w:sdtContent>
        <w:p w14:paraId="2734591C" w14:textId="77777777" w:rsidR="001565C3" w:rsidRPr="00D71523" w:rsidRDefault="00007107" w:rsidP="00D71523">
          <w:pPr>
            <w:rPr>
              <w:sz w:val="24"/>
              <w:szCs w:val="24"/>
            </w:rPr>
          </w:pPr>
          <w:r w:rsidRPr="00D71523">
            <w:rPr>
              <w:sz w:val="24"/>
              <w:szCs w:val="24"/>
            </w:rPr>
            <w:fldChar w:fldCharType="begin"/>
          </w:r>
          <w:r w:rsidRPr="00D71523">
            <w:rPr>
              <w:sz w:val="24"/>
              <w:szCs w:val="24"/>
            </w:rPr>
            <w:instrText xml:space="preserve"> TOC \h \u \z </w:instrText>
          </w:r>
          <w:r w:rsidRPr="00D71523">
            <w:rPr>
              <w:sz w:val="24"/>
              <w:szCs w:val="24"/>
            </w:rPr>
            <w:fldChar w:fldCharType="separate"/>
          </w:r>
          <w:r w:rsidRPr="00D71523">
            <w:rPr>
              <w:sz w:val="24"/>
              <w:szCs w:val="24"/>
            </w:rPr>
            <w:fldChar w:fldCharType="end"/>
          </w:r>
        </w:p>
      </w:sdtContent>
    </w:sdt>
    <w:p w14:paraId="1E4B5A32" w14:textId="77777777" w:rsidR="001565C3" w:rsidRPr="00D71523" w:rsidRDefault="001565C3" w:rsidP="00D71523">
      <w:pPr>
        <w:rPr>
          <w:sz w:val="24"/>
          <w:szCs w:val="24"/>
        </w:rPr>
      </w:pPr>
    </w:p>
    <w:p w14:paraId="4BCFED88" w14:textId="77777777" w:rsidR="001565C3" w:rsidRPr="00D71523" w:rsidRDefault="001565C3" w:rsidP="00D71523">
      <w:pPr>
        <w:rPr>
          <w:sz w:val="24"/>
          <w:szCs w:val="24"/>
        </w:rPr>
      </w:pPr>
    </w:p>
    <w:p w14:paraId="1D94AD9E" w14:textId="77777777" w:rsidR="009B6DEF" w:rsidRDefault="009B6DEF" w:rsidP="00265920">
      <w:pPr>
        <w:rPr>
          <w:sz w:val="24"/>
          <w:szCs w:val="24"/>
        </w:rPr>
      </w:pPr>
      <w:bookmarkStart w:id="0" w:name="_30j0zll" w:colFirst="0" w:colLast="0"/>
      <w:bookmarkEnd w:id="0"/>
    </w:p>
    <w:p w14:paraId="1C6C922C" w14:textId="29C8F611" w:rsidR="001565C3" w:rsidRPr="00265920" w:rsidRDefault="00265920" w:rsidP="00265920">
      <w:pPr>
        <w:rPr>
          <w:b/>
          <w:bCs/>
          <w:sz w:val="24"/>
          <w:szCs w:val="24"/>
        </w:rPr>
      </w:pPr>
      <w:r w:rsidRPr="00265920">
        <w:rPr>
          <w:b/>
          <w:bCs/>
          <w:sz w:val="24"/>
          <w:szCs w:val="24"/>
        </w:rPr>
        <w:lastRenderedPageBreak/>
        <w:t xml:space="preserve">1. </w:t>
      </w:r>
      <w:r w:rsidR="00007107" w:rsidRPr="00265920">
        <w:rPr>
          <w:b/>
          <w:bCs/>
          <w:sz w:val="24"/>
          <w:szCs w:val="24"/>
        </w:rPr>
        <w:t>Introdução</w:t>
      </w:r>
    </w:p>
    <w:p w14:paraId="0C306A72" w14:textId="77777777" w:rsidR="001565C3" w:rsidRPr="00D13E70" w:rsidRDefault="001565C3" w:rsidP="00D71523">
      <w:pPr>
        <w:rPr>
          <w:b/>
          <w:bCs/>
          <w:sz w:val="24"/>
          <w:szCs w:val="24"/>
        </w:rPr>
      </w:pPr>
      <w:bookmarkStart w:id="1" w:name="_avyvilqgng8e" w:colFirst="0" w:colLast="0"/>
      <w:bookmarkEnd w:id="1"/>
    </w:p>
    <w:p w14:paraId="38703D54" w14:textId="2699EDB1" w:rsidR="001565C3" w:rsidRPr="00D13E70" w:rsidRDefault="00D71523" w:rsidP="00893505">
      <w:pPr>
        <w:ind w:left="720" w:firstLine="720"/>
        <w:rPr>
          <w:b/>
          <w:bCs/>
          <w:sz w:val="24"/>
          <w:szCs w:val="24"/>
        </w:rPr>
      </w:pPr>
      <w:bookmarkStart w:id="2" w:name="_idrrpkxgwx4v" w:colFirst="0" w:colLast="0"/>
      <w:bookmarkEnd w:id="2"/>
      <w:r w:rsidRPr="00D13E70">
        <w:rPr>
          <w:b/>
          <w:bCs/>
          <w:sz w:val="24"/>
          <w:szCs w:val="24"/>
        </w:rPr>
        <w:t xml:space="preserve">1.1 </w:t>
      </w:r>
      <w:r w:rsidR="00007107" w:rsidRPr="00D13E70">
        <w:rPr>
          <w:b/>
          <w:bCs/>
          <w:sz w:val="24"/>
          <w:szCs w:val="24"/>
        </w:rPr>
        <w:t>Tema</w:t>
      </w:r>
    </w:p>
    <w:p w14:paraId="44ED95E8" w14:textId="77777777" w:rsidR="001565C3" w:rsidRPr="00D71523" w:rsidRDefault="001565C3" w:rsidP="00D71523">
      <w:pPr>
        <w:rPr>
          <w:sz w:val="24"/>
          <w:szCs w:val="24"/>
        </w:rPr>
      </w:pPr>
    </w:p>
    <w:p w14:paraId="699CCFAD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Software de controle de pedidos.</w:t>
      </w:r>
    </w:p>
    <w:p w14:paraId="3FD81D5A" w14:textId="77777777" w:rsidR="001565C3" w:rsidRPr="00D71523" w:rsidRDefault="001565C3" w:rsidP="00D71523">
      <w:pPr>
        <w:rPr>
          <w:sz w:val="24"/>
          <w:szCs w:val="24"/>
        </w:rPr>
      </w:pPr>
      <w:bookmarkStart w:id="3" w:name="_dldzwnl28438" w:colFirst="0" w:colLast="0"/>
      <w:bookmarkEnd w:id="3"/>
    </w:p>
    <w:p w14:paraId="60EAE90C" w14:textId="4357DCC5" w:rsidR="001565C3" w:rsidRPr="00265920" w:rsidRDefault="00D71523" w:rsidP="00893505">
      <w:pPr>
        <w:ind w:left="720" w:firstLine="720"/>
        <w:rPr>
          <w:b/>
          <w:bCs/>
          <w:sz w:val="24"/>
          <w:szCs w:val="24"/>
        </w:rPr>
      </w:pPr>
      <w:bookmarkStart w:id="4" w:name="_8qbk1jke8469" w:colFirst="0" w:colLast="0"/>
      <w:bookmarkEnd w:id="4"/>
      <w:r w:rsidRPr="00D13E70">
        <w:rPr>
          <w:b/>
          <w:bCs/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 w:rsidR="00007107" w:rsidRPr="00265920">
        <w:rPr>
          <w:b/>
          <w:bCs/>
          <w:sz w:val="24"/>
          <w:szCs w:val="24"/>
        </w:rPr>
        <w:t>Objetivos a serem alcançados</w:t>
      </w:r>
    </w:p>
    <w:p w14:paraId="2EFB6C05" w14:textId="77777777" w:rsidR="001565C3" w:rsidRPr="00D71523" w:rsidRDefault="001565C3" w:rsidP="00D71523">
      <w:pPr>
        <w:rPr>
          <w:sz w:val="24"/>
          <w:szCs w:val="24"/>
        </w:rPr>
      </w:pPr>
      <w:bookmarkStart w:id="5" w:name="_omyhkqcakjj0" w:colFirst="0" w:colLast="0"/>
      <w:bookmarkEnd w:id="5"/>
    </w:p>
    <w:p w14:paraId="7E6BBC8D" w14:textId="77777777" w:rsidR="001565C3" w:rsidRPr="00D71523" w:rsidRDefault="00007107" w:rsidP="00D71523">
      <w:pPr>
        <w:rPr>
          <w:sz w:val="24"/>
          <w:szCs w:val="24"/>
        </w:rPr>
      </w:pPr>
      <w:bookmarkStart w:id="6" w:name="_5o3iuo4qm2hc" w:colFirst="0" w:colLast="0"/>
      <w:bookmarkEnd w:id="6"/>
      <w:r w:rsidRPr="00D71523">
        <w:rPr>
          <w:sz w:val="24"/>
          <w:szCs w:val="24"/>
        </w:rPr>
        <w:t>Este software tem como objetivo alcançar um público voltado para empresas do ramo de varejo, que será desenvolvido na plataforma NetBeans IDE 12.0 e relacionamento com o banco de dados MySQL Server. Sendo assim, vamos realizar em foco automatização de proc</w:t>
      </w:r>
      <w:r w:rsidRPr="00D71523">
        <w:rPr>
          <w:sz w:val="24"/>
          <w:szCs w:val="24"/>
        </w:rPr>
        <w:t>essos na importação de pedidos de venda.</w:t>
      </w:r>
    </w:p>
    <w:p w14:paraId="062D6B08" w14:textId="77777777" w:rsidR="001565C3" w:rsidRPr="00D71523" w:rsidRDefault="001565C3" w:rsidP="00D71523">
      <w:bookmarkStart w:id="7" w:name="_2u0zmrlt1vm7" w:colFirst="0" w:colLast="0"/>
      <w:bookmarkEnd w:id="7"/>
    </w:p>
    <w:p w14:paraId="176FC47C" w14:textId="30BB95D4" w:rsidR="001565C3" w:rsidRPr="00D71523" w:rsidRDefault="00D71523" w:rsidP="00893505">
      <w:pPr>
        <w:ind w:left="720" w:firstLine="720"/>
        <w:rPr>
          <w:sz w:val="24"/>
          <w:szCs w:val="24"/>
        </w:rPr>
      </w:pPr>
      <w:bookmarkStart w:id="8" w:name="_8zvvin4l06rc" w:colFirst="0" w:colLast="0"/>
      <w:bookmarkEnd w:id="8"/>
      <w:r w:rsidRPr="00D13E70">
        <w:rPr>
          <w:b/>
          <w:bCs/>
          <w:sz w:val="24"/>
          <w:szCs w:val="24"/>
        </w:rPr>
        <w:t>1.3</w:t>
      </w:r>
      <w:r>
        <w:rPr>
          <w:sz w:val="24"/>
          <w:szCs w:val="24"/>
        </w:rPr>
        <w:t xml:space="preserve"> </w:t>
      </w:r>
      <w:r w:rsidR="00007107" w:rsidRPr="00265920">
        <w:rPr>
          <w:b/>
          <w:bCs/>
          <w:sz w:val="24"/>
          <w:szCs w:val="24"/>
        </w:rPr>
        <w:t>Escopo principal</w:t>
      </w:r>
    </w:p>
    <w:p w14:paraId="35D193D4" w14:textId="77777777" w:rsidR="001565C3" w:rsidRPr="00D71523" w:rsidRDefault="001565C3" w:rsidP="00D71523">
      <w:pPr>
        <w:rPr>
          <w:sz w:val="24"/>
          <w:szCs w:val="24"/>
        </w:rPr>
      </w:pPr>
    </w:p>
    <w:p w14:paraId="4420EA22" w14:textId="77777777" w:rsidR="001565C3" w:rsidRPr="00D71523" w:rsidRDefault="00007107" w:rsidP="00D71523">
      <w:pPr>
        <w:rPr>
          <w:sz w:val="24"/>
          <w:szCs w:val="24"/>
        </w:rPr>
      </w:pPr>
      <w:bookmarkStart w:id="9" w:name="_kezw7tilxyzc" w:colFirst="0" w:colLast="0"/>
      <w:bookmarkEnd w:id="9"/>
      <w:r w:rsidRPr="00D71523">
        <w:rPr>
          <w:sz w:val="24"/>
          <w:szCs w:val="24"/>
        </w:rPr>
        <w:t>Como principal objetivo será destacado o gerenciamento para se obter um melhor desempenho para conseguir almejar uma melhor performance no gerenciamento de pedidos.</w:t>
      </w:r>
    </w:p>
    <w:p w14:paraId="3DC2E415" w14:textId="77777777" w:rsidR="001565C3" w:rsidRPr="00D71523" w:rsidRDefault="001565C3" w:rsidP="00D71523">
      <w:pPr>
        <w:rPr>
          <w:sz w:val="24"/>
          <w:szCs w:val="24"/>
        </w:rPr>
      </w:pPr>
    </w:p>
    <w:p w14:paraId="78B4C946" w14:textId="725D7D83" w:rsidR="001565C3" w:rsidRPr="00893505" w:rsidRDefault="00893505" w:rsidP="00D71523">
      <w:pPr>
        <w:rPr>
          <w:b/>
          <w:bCs/>
          <w:sz w:val="24"/>
          <w:szCs w:val="24"/>
        </w:rPr>
      </w:pPr>
      <w:bookmarkStart w:id="10" w:name="_Toc89370467"/>
      <w:r>
        <w:rPr>
          <w:b/>
          <w:bCs/>
          <w:sz w:val="24"/>
          <w:szCs w:val="24"/>
        </w:rPr>
        <w:t xml:space="preserve">2. </w:t>
      </w:r>
      <w:r w:rsidR="00007107" w:rsidRPr="00893505">
        <w:rPr>
          <w:b/>
          <w:bCs/>
          <w:sz w:val="24"/>
          <w:szCs w:val="24"/>
        </w:rPr>
        <w:t>Definição do Modelo de Processo</w:t>
      </w:r>
      <w:bookmarkEnd w:id="10"/>
      <w:r w:rsidR="00007107" w:rsidRPr="00893505">
        <w:rPr>
          <w:b/>
          <w:bCs/>
          <w:sz w:val="24"/>
          <w:szCs w:val="24"/>
        </w:rPr>
        <w:t xml:space="preserve"> </w:t>
      </w:r>
    </w:p>
    <w:p w14:paraId="4A9A85DB" w14:textId="77777777" w:rsidR="001565C3" w:rsidRPr="00D71523" w:rsidRDefault="001565C3" w:rsidP="00D71523">
      <w:pPr>
        <w:rPr>
          <w:sz w:val="24"/>
          <w:szCs w:val="24"/>
        </w:rPr>
      </w:pPr>
    </w:p>
    <w:p w14:paraId="250DED1D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Neste projeto decidimos utilizar o método SCRUM como a m</w:t>
      </w:r>
      <w:r w:rsidRPr="00D71523">
        <w:rPr>
          <w:sz w:val="24"/>
          <w:szCs w:val="24"/>
        </w:rPr>
        <w:t>elhor opção para gerenciar o nosso desenvolvimento do software.</w:t>
      </w:r>
    </w:p>
    <w:p w14:paraId="224E411C" w14:textId="77777777" w:rsidR="001565C3" w:rsidRPr="00D71523" w:rsidRDefault="001565C3" w:rsidP="00D71523">
      <w:pPr>
        <w:rPr>
          <w:sz w:val="24"/>
          <w:szCs w:val="24"/>
        </w:rPr>
      </w:pPr>
    </w:p>
    <w:p w14:paraId="2F24A544" w14:textId="77777777" w:rsidR="001565C3" w:rsidRPr="00D71523" w:rsidRDefault="001565C3" w:rsidP="00D71523">
      <w:pPr>
        <w:rPr>
          <w:sz w:val="24"/>
          <w:szCs w:val="24"/>
        </w:rPr>
      </w:pPr>
    </w:p>
    <w:p w14:paraId="2BE4F03B" w14:textId="5F04BED7" w:rsidR="001565C3" w:rsidRPr="00893505" w:rsidRDefault="00893505" w:rsidP="00D71523">
      <w:pPr>
        <w:rPr>
          <w:b/>
          <w:bCs/>
          <w:sz w:val="24"/>
          <w:szCs w:val="24"/>
        </w:rPr>
      </w:pPr>
      <w:bookmarkStart w:id="11" w:name="_ikvoupbnk7lj" w:colFirst="0" w:colLast="0"/>
      <w:bookmarkEnd w:id="11"/>
      <w:r w:rsidRPr="00893505">
        <w:rPr>
          <w:b/>
          <w:bCs/>
          <w:sz w:val="24"/>
          <w:szCs w:val="24"/>
        </w:rPr>
        <w:t xml:space="preserve">3. </w:t>
      </w:r>
      <w:r w:rsidR="00007107" w:rsidRPr="00893505">
        <w:rPr>
          <w:b/>
          <w:bCs/>
          <w:sz w:val="24"/>
          <w:szCs w:val="24"/>
        </w:rPr>
        <w:t>Requisitos do Sistema de Software</w:t>
      </w:r>
    </w:p>
    <w:p w14:paraId="45D536CB" w14:textId="77777777" w:rsidR="00DC4139" w:rsidRPr="00D71523" w:rsidRDefault="00DC4139" w:rsidP="00D71523">
      <w:pPr>
        <w:rPr>
          <w:sz w:val="24"/>
          <w:szCs w:val="24"/>
        </w:rPr>
      </w:pPr>
    </w:p>
    <w:p w14:paraId="08E0C8B3" w14:textId="4CD026BC" w:rsidR="001565C3" w:rsidRPr="00893505" w:rsidRDefault="00893505" w:rsidP="00893505">
      <w:pPr>
        <w:ind w:left="720" w:firstLine="720"/>
        <w:rPr>
          <w:b/>
          <w:bCs/>
          <w:sz w:val="24"/>
          <w:szCs w:val="24"/>
        </w:rPr>
      </w:pPr>
      <w:bookmarkStart w:id="12" w:name="_6oh7ocr3hcwm" w:colFirst="0" w:colLast="0"/>
      <w:bookmarkEnd w:id="12"/>
      <w:r>
        <w:rPr>
          <w:b/>
          <w:bCs/>
          <w:sz w:val="24"/>
          <w:szCs w:val="24"/>
        </w:rPr>
        <w:t>3.1</w:t>
      </w:r>
      <w:r w:rsidR="00007107" w:rsidRPr="00893505">
        <w:rPr>
          <w:b/>
          <w:bCs/>
          <w:sz w:val="24"/>
          <w:szCs w:val="24"/>
        </w:rPr>
        <w:t>Requisitos Funcionais</w:t>
      </w:r>
    </w:p>
    <w:p w14:paraId="32803686" w14:textId="6BBBB898" w:rsidR="001565C3" w:rsidRPr="00D71523" w:rsidRDefault="00893505" w:rsidP="00D715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BB86EB2" w14:textId="77777777" w:rsidR="001565C3" w:rsidRPr="00D71523" w:rsidRDefault="00007107" w:rsidP="00D71523">
      <w:pPr>
        <w:rPr>
          <w:sz w:val="24"/>
          <w:szCs w:val="24"/>
        </w:rPr>
      </w:pPr>
      <w:bookmarkStart w:id="13" w:name="_lrhouccdobmy" w:colFirst="0" w:colLast="0"/>
      <w:bookmarkEnd w:id="13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>RF01 -</w:t>
      </w:r>
      <w:r w:rsidRPr="00D71523">
        <w:rPr>
          <w:sz w:val="24"/>
          <w:szCs w:val="24"/>
        </w:rPr>
        <w:t xml:space="preserve"> O sistema deve possibilitar ao usuário listar todos os pedidos que estão disponíveis no momento.</w:t>
      </w:r>
    </w:p>
    <w:p w14:paraId="6D7B8F75" w14:textId="49BCA70A" w:rsidR="001565C3" w:rsidRPr="00D71523" w:rsidRDefault="00007107" w:rsidP="00D13E70">
      <w:pPr>
        <w:ind w:firstLine="720"/>
        <w:rPr>
          <w:sz w:val="24"/>
          <w:szCs w:val="24"/>
        </w:rPr>
      </w:pPr>
      <w:bookmarkStart w:id="14" w:name="_t7kf7ivgohry" w:colFirst="0" w:colLast="0"/>
      <w:bookmarkEnd w:id="14"/>
      <w:r w:rsidRPr="00D13E70">
        <w:rPr>
          <w:b/>
          <w:bCs/>
          <w:sz w:val="24"/>
          <w:szCs w:val="24"/>
        </w:rPr>
        <w:t xml:space="preserve">RF02 </w:t>
      </w:r>
      <w:r w:rsidR="00D13E70" w:rsidRPr="00D13E70">
        <w:rPr>
          <w:b/>
          <w:bCs/>
          <w:sz w:val="24"/>
          <w:szCs w:val="24"/>
        </w:rPr>
        <w:t>-</w:t>
      </w:r>
      <w:r w:rsidR="00D13E70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possibil</w:t>
      </w:r>
      <w:r w:rsidRPr="00D71523">
        <w:rPr>
          <w:sz w:val="24"/>
          <w:szCs w:val="24"/>
        </w:rPr>
        <w:t>itar o usuário a filtrar os produtos por categorias, cor, marca e tamanho.</w:t>
      </w:r>
    </w:p>
    <w:p w14:paraId="383B71D1" w14:textId="77777777" w:rsidR="001565C3" w:rsidRPr="00D71523" w:rsidRDefault="00007107" w:rsidP="00D71523">
      <w:pPr>
        <w:rPr>
          <w:sz w:val="24"/>
          <w:szCs w:val="24"/>
        </w:rPr>
      </w:pPr>
      <w:bookmarkStart w:id="15" w:name="_naik8b9qtrs7" w:colFirst="0" w:colLast="0"/>
      <w:bookmarkEnd w:id="15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>RF03 -</w:t>
      </w:r>
      <w:r w:rsidRPr="00D71523">
        <w:rPr>
          <w:sz w:val="24"/>
          <w:szCs w:val="24"/>
        </w:rPr>
        <w:t xml:space="preserve">  O sistema deve possibilitar ao usuário classificar os produtos por preço, relevância e data de lançamento.</w:t>
      </w:r>
    </w:p>
    <w:p w14:paraId="5B8A3192" w14:textId="77777777" w:rsidR="001565C3" w:rsidRPr="00D71523" w:rsidRDefault="00007107" w:rsidP="00D71523">
      <w:pPr>
        <w:rPr>
          <w:sz w:val="24"/>
          <w:szCs w:val="24"/>
        </w:rPr>
      </w:pPr>
      <w:bookmarkStart w:id="16" w:name="_b3t60d9s9seh" w:colFirst="0" w:colLast="0"/>
      <w:bookmarkEnd w:id="16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>RF04 -</w:t>
      </w:r>
      <w:r w:rsidRPr="00D71523">
        <w:rPr>
          <w:sz w:val="24"/>
          <w:szCs w:val="24"/>
        </w:rPr>
        <w:t xml:space="preserve"> O sistema deve possuir a funcionalidade do usuário altera</w:t>
      </w:r>
      <w:r w:rsidRPr="00D71523">
        <w:rPr>
          <w:sz w:val="24"/>
          <w:szCs w:val="24"/>
        </w:rPr>
        <w:t>r o status dos pedidos</w:t>
      </w:r>
    </w:p>
    <w:p w14:paraId="5F9C954A" w14:textId="77777777" w:rsidR="001565C3" w:rsidRPr="00D71523" w:rsidRDefault="00007107" w:rsidP="00D71523">
      <w:pPr>
        <w:rPr>
          <w:sz w:val="24"/>
          <w:szCs w:val="24"/>
        </w:rPr>
      </w:pPr>
      <w:bookmarkStart w:id="17" w:name="_jtcex24fdj2w" w:colFirst="0" w:colLast="0"/>
      <w:bookmarkEnd w:id="17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>RF05 -</w:t>
      </w:r>
      <w:r w:rsidRPr="00D71523">
        <w:rPr>
          <w:sz w:val="24"/>
          <w:szCs w:val="24"/>
        </w:rPr>
        <w:t xml:space="preserve"> O sistema deve consultar o status atual de um pedido quando o usuário solicitar.</w:t>
      </w:r>
    </w:p>
    <w:p w14:paraId="15181D44" w14:textId="198CA994" w:rsidR="001565C3" w:rsidRPr="00D71523" w:rsidRDefault="00007107" w:rsidP="00D71523">
      <w:pPr>
        <w:rPr>
          <w:sz w:val="24"/>
          <w:szCs w:val="24"/>
        </w:rPr>
      </w:pPr>
      <w:bookmarkStart w:id="18" w:name="_8j8za98v2rp3" w:colFirst="0" w:colLast="0"/>
      <w:bookmarkEnd w:id="18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>RF06</w:t>
      </w:r>
      <w:r w:rsidR="00D13E70" w:rsidRPr="00D13E70">
        <w:rPr>
          <w:b/>
          <w:bCs/>
          <w:sz w:val="24"/>
          <w:szCs w:val="24"/>
        </w:rPr>
        <w:t xml:space="preserve"> -</w:t>
      </w:r>
      <w:r w:rsidR="00D13E70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 xml:space="preserve"> O sistema deve elaborar relatórios entre datas inseridas pelo usuário.</w:t>
      </w:r>
    </w:p>
    <w:p w14:paraId="592763F6" w14:textId="2385C863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 xml:space="preserve">RF07 </w:t>
      </w:r>
      <w:r w:rsidR="00D13E70" w:rsidRPr="00D13E70">
        <w:rPr>
          <w:b/>
          <w:bCs/>
          <w:sz w:val="24"/>
          <w:szCs w:val="24"/>
        </w:rPr>
        <w:t>-</w:t>
      </w:r>
      <w:r w:rsidR="00D13E70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ter a opção do usuário se cadastrar no sistema</w:t>
      </w:r>
      <w:r w:rsidRPr="00D71523">
        <w:rPr>
          <w:sz w:val="24"/>
          <w:szCs w:val="24"/>
        </w:rPr>
        <w:t xml:space="preserve"> utilizando um email e preenchendo suas informações.</w:t>
      </w:r>
    </w:p>
    <w:p w14:paraId="5732BF4A" w14:textId="6DEF6DA6" w:rsidR="001565C3" w:rsidRPr="00D71523" w:rsidRDefault="00007107" w:rsidP="00D71523">
      <w:pPr>
        <w:rPr>
          <w:sz w:val="24"/>
          <w:szCs w:val="24"/>
        </w:rPr>
      </w:pPr>
      <w:bookmarkStart w:id="19" w:name="_4q8kkpgjk7yz" w:colFirst="0" w:colLast="0"/>
      <w:bookmarkEnd w:id="19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 xml:space="preserve">RF08 </w:t>
      </w:r>
      <w:r w:rsidR="00D13E70" w:rsidRPr="00D13E70">
        <w:rPr>
          <w:b/>
          <w:bCs/>
          <w:sz w:val="24"/>
          <w:szCs w:val="24"/>
        </w:rPr>
        <w:t>-</w:t>
      </w:r>
      <w:r w:rsidR="00D13E70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permitir o usuário a se logar no sistema.</w:t>
      </w:r>
    </w:p>
    <w:p w14:paraId="50E15B70" w14:textId="7AD82D2A" w:rsidR="001565C3" w:rsidRPr="00D71523" w:rsidRDefault="00007107" w:rsidP="00D71523">
      <w:pPr>
        <w:rPr>
          <w:sz w:val="24"/>
          <w:szCs w:val="24"/>
        </w:rPr>
      </w:pPr>
      <w:bookmarkStart w:id="20" w:name="_q6056x2x71u2" w:colFirst="0" w:colLast="0"/>
      <w:bookmarkEnd w:id="20"/>
      <w:r w:rsidRPr="00D71523">
        <w:rPr>
          <w:sz w:val="24"/>
          <w:szCs w:val="24"/>
        </w:rPr>
        <w:tab/>
      </w:r>
      <w:r w:rsidRPr="00D13E70">
        <w:rPr>
          <w:b/>
          <w:bCs/>
          <w:sz w:val="24"/>
          <w:szCs w:val="24"/>
        </w:rPr>
        <w:t xml:space="preserve">RF09 </w:t>
      </w:r>
      <w:r w:rsidR="00D13E70" w:rsidRPr="00D13E70">
        <w:rPr>
          <w:b/>
          <w:bCs/>
          <w:sz w:val="24"/>
          <w:szCs w:val="24"/>
        </w:rPr>
        <w:t>-</w:t>
      </w:r>
      <w:r w:rsidR="00D13E70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possibilitar o usuário a realizar reembolsos de pedidos.</w:t>
      </w:r>
    </w:p>
    <w:p w14:paraId="707DC48E" w14:textId="77777777" w:rsidR="001565C3" w:rsidRPr="00D71523" w:rsidRDefault="001565C3" w:rsidP="00D71523">
      <w:pPr>
        <w:rPr>
          <w:sz w:val="24"/>
          <w:szCs w:val="24"/>
        </w:rPr>
      </w:pPr>
      <w:bookmarkStart w:id="21" w:name="_64z083o79q9s" w:colFirst="0" w:colLast="0"/>
      <w:bookmarkEnd w:id="21"/>
    </w:p>
    <w:p w14:paraId="23EA78DE" w14:textId="7332A267" w:rsidR="001565C3" w:rsidRPr="00893505" w:rsidRDefault="00893505" w:rsidP="00893505">
      <w:pPr>
        <w:ind w:left="720" w:firstLine="720"/>
        <w:rPr>
          <w:b/>
          <w:bCs/>
          <w:sz w:val="24"/>
          <w:szCs w:val="24"/>
        </w:rPr>
      </w:pPr>
      <w:bookmarkStart w:id="22" w:name="_Toc89370468"/>
      <w:r>
        <w:rPr>
          <w:b/>
          <w:bCs/>
          <w:sz w:val="24"/>
          <w:szCs w:val="24"/>
        </w:rPr>
        <w:t xml:space="preserve">3.2 </w:t>
      </w:r>
      <w:r w:rsidR="00007107" w:rsidRPr="00893505">
        <w:rPr>
          <w:b/>
          <w:bCs/>
          <w:sz w:val="24"/>
          <w:szCs w:val="24"/>
        </w:rPr>
        <w:t>Requisitos Não-Funcionais</w:t>
      </w:r>
      <w:bookmarkEnd w:id="22"/>
    </w:p>
    <w:p w14:paraId="752BAB18" w14:textId="77777777" w:rsidR="001565C3" w:rsidRPr="00D71523" w:rsidRDefault="001565C3" w:rsidP="00D71523">
      <w:pPr>
        <w:rPr>
          <w:sz w:val="24"/>
          <w:szCs w:val="24"/>
        </w:rPr>
      </w:pPr>
    </w:p>
    <w:p w14:paraId="274FBEBE" w14:textId="77777777" w:rsidR="001565C3" w:rsidRPr="00D71523" w:rsidRDefault="00007107" w:rsidP="00D71523">
      <w:pPr>
        <w:rPr>
          <w:sz w:val="24"/>
          <w:szCs w:val="24"/>
        </w:rPr>
      </w:pPr>
      <w:bookmarkStart w:id="23" w:name="_2jjd0kusy9x6" w:colFirst="0" w:colLast="0"/>
      <w:bookmarkEnd w:id="23"/>
      <w:r w:rsidRPr="00D13E70">
        <w:rPr>
          <w:b/>
          <w:bCs/>
          <w:sz w:val="24"/>
          <w:szCs w:val="24"/>
        </w:rPr>
        <w:t>RNF 01 -</w:t>
      </w:r>
      <w:r w:rsidRPr="00D71523">
        <w:rPr>
          <w:sz w:val="24"/>
          <w:szCs w:val="24"/>
        </w:rPr>
        <w:t xml:space="preserve"> O sistema deve ser compatível com os sistemas operacionais Linux, Windows e Mac.</w:t>
      </w:r>
    </w:p>
    <w:p w14:paraId="39553ECA" w14:textId="77777777" w:rsidR="001565C3" w:rsidRPr="00D71523" w:rsidRDefault="00007107" w:rsidP="00D71523">
      <w:pPr>
        <w:rPr>
          <w:sz w:val="24"/>
          <w:szCs w:val="24"/>
        </w:rPr>
      </w:pPr>
      <w:bookmarkStart w:id="24" w:name="_ekoozqwhimax" w:colFirst="0" w:colLast="0"/>
      <w:bookmarkEnd w:id="24"/>
      <w:r w:rsidRPr="00D13E70">
        <w:rPr>
          <w:b/>
          <w:bCs/>
          <w:sz w:val="24"/>
          <w:szCs w:val="24"/>
        </w:rPr>
        <w:t>RNF 02 -</w:t>
      </w:r>
      <w:r w:rsidRPr="00D71523">
        <w:rPr>
          <w:sz w:val="24"/>
          <w:szCs w:val="24"/>
        </w:rPr>
        <w:t xml:space="preserve"> O sistema deve ter conexão com um banco de dados MySQL.</w:t>
      </w:r>
    </w:p>
    <w:p w14:paraId="165694F7" w14:textId="3888D8D0" w:rsidR="001565C3" w:rsidRPr="00D71523" w:rsidRDefault="00007107" w:rsidP="00D71523">
      <w:pPr>
        <w:rPr>
          <w:sz w:val="24"/>
          <w:szCs w:val="24"/>
        </w:rPr>
      </w:pPr>
      <w:bookmarkStart w:id="25" w:name="_ya0hq3gwooid" w:colFirst="0" w:colLast="0"/>
      <w:bookmarkEnd w:id="25"/>
      <w:r w:rsidRPr="00D13E70">
        <w:rPr>
          <w:b/>
          <w:bCs/>
          <w:sz w:val="24"/>
          <w:szCs w:val="24"/>
        </w:rPr>
        <w:t>RNF 03 -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ocupar menos que 2GB.</w:t>
      </w:r>
    </w:p>
    <w:p w14:paraId="129D8972" w14:textId="77777777" w:rsidR="001565C3" w:rsidRPr="00D71523" w:rsidRDefault="00007107" w:rsidP="00D71523">
      <w:pPr>
        <w:rPr>
          <w:sz w:val="24"/>
          <w:szCs w:val="24"/>
        </w:rPr>
      </w:pPr>
      <w:bookmarkStart w:id="26" w:name="_ginsu238u5i7" w:colFirst="0" w:colLast="0"/>
      <w:bookmarkEnd w:id="26"/>
      <w:r w:rsidRPr="00D13E70">
        <w:rPr>
          <w:b/>
          <w:bCs/>
          <w:sz w:val="24"/>
          <w:szCs w:val="24"/>
        </w:rPr>
        <w:t>RNF 04 -</w:t>
      </w:r>
      <w:r w:rsidRPr="00D71523">
        <w:rPr>
          <w:sz w:val="24"/>
          <w:szCs w:val="24"/>
        </w:rPr>
        <w:t xml:space="preserve"> O sistema necessita de uma conexão com intern</w:t>
      </w:r>
      <w:r w:rsidRPr="00D71523">
        <w:rPr>
          <w:sz w:val="24"/>
          <w:szCs w:val="24"/>
        </w:rPr>
        <w:t>et de no mínimo 2mb.</w:t>
      </w:r>
    </w:p>
    <w:p w14:paraId="40AE995B" w14:textId="77777777" w:rsidR="001565C3" w:rsidRPr="00D71523" w:rsidRDefault="00007107" w:rsidP="00D71523">
      <w:pPr>
        <w:rPr>
          <w:sz w:val="24"/>
          <w:szCs w:val="24"/>
        </w:rPr>
      </w:pPr>
      <w:bookmarkStart w:id="27" w:name="_cbup9iycqgns" w:colFirst="0" w:colLast="0"/>
      <w:bookmarkEnd w:id="27"/>
      <w:r w:rsidRPr="00D13E70">
        <w:rPr>
          <w:b/>
          <w:bCs/>
          <w:sz w:val="24"/>
          <w:szCs w:val="24"/>
        </w:rPr>
        <w:t>RNF 05 -</w:t>
      </w:r>
      <w:r w:rsidRPr="00D71523">
        <w:rPr>
          <w:sz w:val="24"/>
          <w:szCs w:val="24"/>
        </w:rPr>
        <w:t xml:space="preserve"> O sistema deve ser desenvolvido na linguagem de programação JAVA.</w:t>
      </w:r>
    </w:p>
    <w:p w14:paraId="053E01B8" w14:textId="77777777" w:rsidR="001565C3" w:rsidRPr="00D71523" w:rsidRDefault="00007107" w:rsidP="00D71523">
      <w:pPr>
        <w:rPr>
          <w:sz w:val="24"/>
          <w:szCs w:val="24"/>
        </w:rPr>
      </w:pPr>
      <w:bookmarkStart w:id="28" w:name="_ad3dfiaezb7v" w:colFirst="0" w:colLast="0"/>
      <w:bookmarkEnd w:id="28"/>
      <w:r w:rsidRPr="00D13E70">
        <w:rPr>
          <w:b/>
          <w:bCs/>
          <w:sz w:val="24"/>
          <w:szCs w:val="24"/>
        </w:rPr>
        <w:t>RNF 06 -</w:t>
      </w:r>
      <w:r w:rsidRPr="00D71523">
        <w:rPr>
          <w:sz w:val="24"/>
          <w:szCs w:val="24"/>
        </w:rPr>
        <w:t xml:space="preserve"> O sistema requer no mínimo o processador i3 3220/ AMD FX 6300. </w:t>
      </w:r>
    </w:p>
    <w:p w14:paraId="36D49229" w14:textId="77777777" w:rsidR="001565C3" w:rsidRPr="00D71523" w:rsidRDefault="00007107" w:rsidP="00D71523">
      <w:pPr>
        <w:rPr>
          <w:sz w:val="24"/>
          <w:szCs w:val="24"/>
        </w:rPr>
      </w:pPr>
      <w:bookmarkStart w:id="29" w:name="_th8axx2csoel" w:colFirst="0" w:colLast="0"/>
      <w:bookmarkEnd w:id="29"/>
      <w:r w:rsidRPr="00D13E70">
        <w:rPr>
          <w:b/>
          <w:bCs/>
          <w:sz w:val="24"/>
          <w:szCs w:val="24"/>
        </w:rPr>
        <w:t>RNF 07 -</w:t>
      </w:r>
      <w:r w:rsidRPr="00D71523">
        <w:rPr>
          <w:sz w:val="24"/>
          <w:szCs w:val="24"/>
        </w:rPr>
        <w:t xml:space="preserve"> O sistema requer no mínimo 2GB de memória RAM.</w:t>
      </w:r>
    </w:p>
    <w:p w14:paraId="13F81014" w14:textId="77777777" w:rsidR="001565C3" w:rsidRPr="00D71523" w:rsidRDefault="00007107" w:rsidP="00D71523">
      <w:pPr>
        <w:rPr>
          <w:sz w:val="24"/>
          <w:szCs w:val="24"/>
        </w:rPr>
      </w:pPr>
      <w:bookmarkStart w:id="30" w:name="_h8hkw2i3fp7x" w:colFirst="0" w:colLast="0"/>
      <w:bookmarkEnd w:id="30"/>
      <w:r w:rsidRPr="00D13E70">
        <w:rPr>
          <w:b/>
          <w:bCs/>
          <w:sz w:val="24"/>
          <w:szCs w:val="24"/>
        </w:rPr>
        <w:t>RNF 08 -</w:t>
      </w:r>
      <w:r w:rsidRPr="00D71523">
        <w:rPr>
          <w:sz w:val="24"/>
          <w:szCs w:val="24"/>
        </w:rPr>
        <w:t xml:space="preserve"> O sistema requer um pr</w:t>
      </w:r>
      <w:r w:rsidRPr="00D71523">
        <w:rPr>
          <w:sz w:val="24"/>
          <w:szCs w:val="24"/>
        </w:rPr>
        <w:t>ocessador e sistema operacional de 64 bits.</w:t>
      </w:r>
    </w:p>
    <w:p w14:paraId="2E8D994C" w14:textId="77777777" w:rsidR="001565C3" w:rsidRPr="00D71523" w:rsidRDefault="00007107" w:rsidP="00D71523">
      <w:pPr>
        <w:rPr>
          <w:sz w:val="24"/>
          <w:szCs w:val="24"/>
        </w:rPr>
      </w:pPr>
      <w:bookmarkStart w:id="31" w:name="_kqyj1w632pnq" w:colFirst="0" w:colLast="0"/>
      <w:bookmarkEnd w:id="31"/>
      <w:r w:rsidRPr="00D13E70">
        <w:rPr>
          <w:b/>
          <w:bCs/>
          <w:sz w:val="24"/>
          <w:szCs w:val="24"/>
        </w:rPr>
        <w:t>RNF 09 -</w:t>
      </w:r>
      <w:r w:rsidRPr="00D71523">
        <w:rPr>
          <w:sz w:val="24"/>
          <w:szCs w:val="24"/>
        </w:rPr>
        <w:t xml:space="preserve"> O sistema deve conter autenticação com usuário e senha válidos (cadastrados no Banco de dados) para permitir que o usuário comece a utilizar o sistema.</w:t>
      </w:r>
    </w:p>
    <w:p w14:paraId="093EBDC6" w14:textId="1537B04D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RNF 10 -</w:t>
      </w:r>
      <w:r w:rsidRPr="00D71523">
        <w:rPr>
          <w:sz w:val="24"/>
          <w:szCs w:val="24"/>
        </w:rPr>
        <w:t xml:space="preserve"> A senha do usuário deverá ser gravada util</w:t>
      </w:r>
      <w:r w:rsidRPr="00D71523">
        <w:rPr>
          <w:sz w:val="24"/>
          <w:szCs w:val="24"/>
        </w:rPr>
        <w:t xml:space="preserve">izando o algoritmo SHA-3 para </w:t>
      </w:r>
      <w:r w:rsidR="005A423E" w:rsidRPr="00D71523">
        <w:rPr>
          <w:sz w:val="24"/>
          <w:szCs w:val="24"/>
        </w:rPr>
        <w:t>criptografia</w:t>
      </w:r>
      <w:r w:rsidRPr="00D71523">
        <w:rPr>
          <w:sz w:val="24"/>
          <w:szCs w:val="24"/>
        </w:rPr>
        <w:t>.</w:t>
      </w:r>
    </w:p>
    <w:p w14:paraId="4702FB25" w14:textId="14733325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RNF 11 -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ter alta disponibilidade como 85% do tempo.</w:t>
      </w:r>
    </w:p>
    <w:p w14:paraId="58698658" w14:textId="227DDC9F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RNF 12 -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A interface do sistema deverá se comportar adequadamente independente do sistema operacional que o usuário estiver.</w:t>
      </w:r>
    </w:p>
    <w:p w14:paraId="6353B7E2" w14:textId="77777777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RNF 13 -</w:t>
      </w:r>
      <w:r w:rsidRPr="00D71523">
        <w:rPr>
          <w:sz w:val="24"/>
          <w:szCs w:val="24"/>
        </w:rPr>
        <w:t xml:space="preserve"> Deverá n</w:t>
      </w:r>
      <w:r w:rsidRPr="00D71523">
        <w:rPr>
          <w:sz w:val="24"/>
          <w:szCs w:val="24"/>
        </w:rPr>
        <w:t>otificar o usuário caso o mesmo se mantenha inativo por mais de 30 minutos.</w:t>
      </w:r>
    </w:p>
    <w:p w14:paraId="1DC231BF" w14:textId="518592DB" w:rsidR="001565C3" w:rsidRPr="00D71523" w:rsidRDefault="00007107" w:rsidP="00D71523">
      <w:pPr>
        <w:rPr>
          <w:sz w:val="24"/>
          <w:szCs w:val="24"/>
        </w:rPr>
      </w:pPr>
      <w:bookmarkStart w:id="32" w:name="_hgpgarb0c7u" w:colFirst="0" w:colLast="0"/>
      <w:bookmarkEnd w:id="32"/>
      <w:r w:rsidRPr="00D13E70">
        <w:rPr>
          <w:b/>
          <w:bCs/>
          <w:sz w:val="24"/>
          <w:szCs w:val="24"/>
        </w:rPr>
        <w:t xml:space="preserve">RNF 14 </w:t>
      </w:r>
      <w:r w:rsidRPr="00D13E70">
        <w:rPr>
          <w:b/>
          <w:bCs/>
          <w:sz w:val="24"/>
          <w:szCs w:val="24"/>
        </w:rPr>
        <w:t>-</w:t>
      </w:r>
      <w:r w:rsidRPr="00D71523">
        <w:rPr>
          <w:sz w:val="24"/>
          <w:szCs w:val="24"/>
        </w:rPr>
        <w:t xml:space="preserve"> Deverá emitir uma mensagem de erro caso o usuário não esteja com uma conexão com internet adequada.</w:t>
      </w:r>
    </w:p>
    <w:p w14:paraId="3DFB1B4B" w14:textId="03C01082" w:rsidR="001565C3" w:rsidRDefault="001565C3" w:rsidP="00D71523">
      <w:pPr>
        <w:rPr>
          <w:sz w:val="24"/>
          <w:szCs w:val="24"/>
        </w:rPr>
      </w:pPr>
    </w:p>
    <w:p w14:paraId="7A45FC3A" w14:textId="69EA3554" w:rsidR="00D13E70" w:rsidRDefault="00D13E70" w:rsidP="00D71523">
      <w:pPr>
        <w:rPr>
          <w:sz w:val="24"/>
          <w:szCs w:val="24"/>
        </w:rPr>
      </w:pPr>
    </w:p>
    <w:p w14:paraId="590CC5E2" w14:textId="5A105E4B" w:rsidR="00D13E70" w:rsidRDefault="00D13E70" w:rsidP="00D71523">
      <w:pPr>
        <w:rPr>
          <w:sz w:val="24"/>
          <w:szCs w:val="24"/>
        </w:rPr>
      </w:pPr>
    </w:p>
    <w:p w14:paraId="40FE525D" w14:textId="77AAA1EF" w:rsidR="00D13E70" w:rsidRDefault="00D13E70" w:rsidP="00D71523">
      <w:pPr>
        <w:rPr>
          <w:sz w:val="24"/>
          <w:szCs w:val="24"/>
        </w:rPr>
      </w:pPr>
    </w:p>
    <w:p w14:paraId="68133A18" w14:textId="44A896B1" w:rsidR="00D13E70" w:rsidRDefault="00D13E70" w:rsidP="00D71523">
      <w:pPr>
        <w:rPr>
          <w:sz w:val="24"/>
          <w:szCs w:val="24"/>
        </w:rPr>
      </w:pPr>
    </w:p>
    <w:p w14:paraId="12A9D454" w14:textId="18434DB2" w:rsidR="00D13E70" w:rsidRDefault="00D13E70" w:rsidP="00D71523">
      <w:pPr>
        <w:rPr>
          <w:sz w:val="24"/>
          <w:szCs w:val="24"/>
        </w:rPr>
      </w:pPr>
    </w:p>
    <w:p w14:paraId="69085B76" w14:textId="00A9A7BF" w:rsidR="00D13E70" w:rsidRDefault="00D13E70" w:rsidP="00D71523">
      <w:pPr>
        <w:rPr>
          <w:sz w:val="24"/>
          <w:szCs w:val="24"/>
        </w:rPr>
      </w:pPr>
    </w:p>
    <w:p w14:paraId="0794F0C1" w14:textId="77E4CF96" w:rsidR="00D13E70" w:rsidRDefault="00D13E70" w:rsidP="00D71523">
      <w:pPr>
        <w:rPr>
          <w:sz w:val="24"/>
          <w:szCs w:val="24"/>
        </w:rPr>
      </w:pPr>
    </w:p>
    <w:p w14:paraId="1FFCB108" w14:textId="3C20419E" w:rsidR="00D13E70" w:rsidRDefault="00D13E70" w:rsidP="00D71523">
      <w:pPr>
        <w:rPr>
          <w:sz w:val="24"/>
          <w:szCs w:val="24"/>
        </w:rPr>
      </w:pPr>
    </w:p>
    <w:p w14:paraId="3C822FB4" w14:textId="696CD60B" w:rsidR="00D13E70" w:rsidRDefault="00D13E70" w:rsidP="00D71523">
      <w:pPr>
        <w:rPr>
          <w:sz w:val="24"/>
          <w:szCs w:val="24"/>
        </w:rPr>
      </w:pPr>
    </w:p>
    <w:p w14:paraId="0F5C530B" w14:textId="63EA87D0" w:rsidR="00D13E70" w:rsidRDefault="00D13E70" w:rsidP="00D71523">
      <w:pPr>
        <w:rPr>
          <w:sz w:val="24"/>
          <w:szCs w:val="24"/>
        </w:rPr>
      </w:pPr>
    </w:p>
    <w:p w14:paraId="376926F5" w14:textId="58084A29" w:rsidR="00D13E70" w:rsidRDefault="00D13E70" w:rsidP="00D71523">
      <w:pPr>
        <w:rPr>
          <w:sz w:val="24"/>
          <w:szCs w:val="24"/>
        </w:rPr>
      </w:pPr>
    </w:p>
    <w:p w14:paraId="5111F9D5" w14:textId="39AA52A5" w:rsidR="00D13E70" w:rsidRDefault="00D13E70" w:rsidP="00D71523">
      <w:pPr>
        <w:rPr>
          <w:sz w:val="24"/>
          <w:szCs w:val="24"/>
        </w:rPr>
      </w:pPr>
    </w:p>
    <w:p w14:paraId="56315DDB" w14:textId="3EEA7333" w:rsidR="00D13E70" w:rsidRDefault="00D13E70" w:rsidP="00D71523">
      <w:pPr>
        <w:rPr>
          <w:sz w:val="24"/>
          <w:szCs w:val="24"/>
        </w:rPr>
      </w:pPr>
    </w:p>
    <w:p w14:paraId="435240CC" w14:textId="458CA0B6" w:rsidR="00D13E70" w:rsidRDefault="00D13E70" w:rsidP="00D71523">
      <w:pPr>
        <w:rPr>
          <w:sz w:val="24"/>
          <w:szCs w:val="24"/>
        </w:rPr>
      </w:pPr>
    </w:p>
    <w:p w14:paraId="3EFE2E59" w14:textId="3844EA11" w:rsidR="00D13E70" w:rsidRDefault="00D13E70" w:rsidP="00D71523">
      <w:pPr>
        <w:rPr>
          <w:sz w:val="24"/>
          <w:szCs w:val="24"/>
        </w:rPr>
      </w:pPr>
    </w:p>
    <w:p w14:paraId="46D470EE" w14:textId="5EFD43BC" w:rsidR="00D13E70" w:rsidRDefault="00D13E70" w:rsidP="00D71523">
      <w:pPr>
        <w:rPr>
          <w:sz w:val="24"/>
          <w:szCs w:val="24"/>
        </w:rPr>
      </w:pPr>
    </w:p>
    <w:p w14:paraId="351C6501" w14:textId="1D5BABCF" w:rsidR="00D13E70" w:rsidRDefault="00D13E70" w:rsidP="00D71523">
      <w:pPr>
        <w:rPr>
          <w:sz w:val="24"/>
          <w:szCs w:val="24"/>
        </w:rPr>
      </w:pPr>
    </w:p>
    <w:p w14:paraId="60DAF2DF" w14:textId="4AA44A93" w:rsidR="00D13E70" w:rsidRDefault="00D13E70" w:rsidP="00D71523">
      <w:pPr>
        <w:rPr>
          <w:sz w:val="24"/>
          <w:szCs w:val="24"/>
        </w:rPr>
      </w:pPr>
    </w:p>
    <w:p w14:paraId="1BCDC305" w14:textId="3FBF5395" w:rsidR="00D13E70" w:rsidRDefault="00D13E70" w:rsidP="00D71523">
      <w:pPr>
        <w:rPr>
          <w:sz w:val="24"/>
          <w:szCs w:val="24"/>
        </w:rPr>
      </w:pPr>
    </w:p>
    <w:p w14:paraId="29F660E2" w14:textId="77777777" w:rsidR="00D13E70" w:rsidRPr="00D71523" w:rsidRDefault="00D13E70" w:rsidP="00D71523">
      <w:pPr>
        <w:rPr>
          <w:sz w:val="24"/>
          <w:szCs w:val="24"/>
        </w:rPr>
      </w:pPr>
    </w:p>
    <w:p w14:paraId="3835CE32" w14:textId="77777777" w:rsidR="00893505" w:rsidRDefault="00893505" w:rsidP="00893505">
      <w:pPr>
        <w:rPr>
          <w:sz w:val="24"/>
          <w:szCs w:val="24"/>
        </w:rPr>
      </w:pPr>
      <w:bookmarkStart w:id="33" w:name="_Toc89370469"/>
    </w:p>
    <w:p w14:paraId="36A27F10" w14:textId="1BA586EC" w:rsidR="001565C3" w:rsidRPr="00D13E70" w:rsidRDefault="00893505" w:rsidP="00893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 </w:t>
      </w:r>
      <w:r w:rsidR="00007107" w:rsidRPr="00D13E70">
        <w:rPr>
          <w:b/>
          <w:bCs/>
          <w:sz w:val="24"/>
          <w:szCs w:val="24"/>
        </w:rPr>
        <w:t>Casos de Uso</w:t>
      </w:r>
      <w:bookmarkEnd w:id="33"/>
    </w:p>
    <w:p w14:paraId="12F1668D" w14:textId="77777777" w:rsidR="001565C3" w:rsidRPr="00D71523" w:rsidRDefault="001565C3" w:rsidP="00D71523">
      <w:pPr>
        <w:rPr>
          <w:sz w:val="24"/>
          <w:szCs w:val="24"/>
        </w:rPr>
      </w:pPr>
    </w:p>
    <w:p w14:paraId="51F7EB9D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Os requisitos funcionais devem ser representados por </w:t>
      </w:r>
      <w:r w:rsidRPr="00D71523">
        <w:rPr>
          <w:sz w:val="24"/>
          <w:szCs w:val="24"/>
        </w:rPr>
        <w:t>meio de modelo de caso de uso.</w:t>
      </w:r>
    </w:p>
    <w:p w14:paraId="7A876295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noProof/>
          <w:sz w:val="24"/>
          <w:szCs w:val="24"/>
        </w:rPr>
        <w:drawing>
          <wp:inline distT="114300" distB="114300" distL="114300" distR="114300" wp14:anchorId="7E1F19BA" wp14:editId="0A2ADDD9">
            <wp:extent cx="5611495" cy="4978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DEE1B" w14:textId="270CCAC5" w:rsidR="001565C3" w:rsidRPr="00D71523" w:rsidRDefault="001565C3" w:rsidP="00D71523">
      <w:pPr>
        <w:rPr>
          <w:sz w:val="24"/>
          <w:szCs w:val="24"/>
        </w:rPr>
      </w:pPr>
    </w:p>
    <w:p w14:paraId="30CBBCE9" w14:textId="77777777" w:rsidR="00D71523" w:rsidRPr="00D71523" w:rsidRDefault="00D71523" w:rsidP="00D71523">
      <w:pPr>
        <w:rPr>
          <w:sz w:val="24"/>
          <w:szCs w:val="24"/>
        </w:rPr>
      </w:pPr>
    </w:p>
    <w:p w14:paraId="5FBC2035" w14:textId="77777777" w:rsidR="00D13E70" w:rsidRDefault="00D13E70" w:rsidP="00D71523">
      <w:pPr>
        <w:rPr>
          <w:sz w:val="24"/>
          <w:szCs w:val="24"/>
        </w:rPr>
      </w:pPr>
      <w:bookmarkStart w:id="34" w:name="_glv8bq7uxtua" w:colFirst="0" w:colLast="0"/>
      <w:bookmarkEnd w:id="34"/>
    </w:p>
    <w:p w14:paraId="778538D5" w14:textId="77777777" w:rsidR="00D13E70" w:rsidRDefault="00D13E70" w:rsidP="00D71523">
      <w:pPr>
        <w:rPr>
          <w:sz w:val="24"/>
          <w:szCs w:val="24"/>
        </w:rPr>
      </w:pPr>
    </w:p>
    <w:p w14:paraId="20A62D1A" w14:textId="77777777" w:rsidR="00D13E70" w:rsidRDefault="00D13E70" w:rsidP="00D71523">
      <w:pPr>
        <w:rPr>
          <w:sz w:val="24"/>
          <w:szCs w:val="24"/>
        </w:rPr>
      </w:pPr>
    </w:p>
    <w:p w14:paraId="4BD89823" w14:textId="77777777" w:rsidR="00D13E70" w:rsidRDefault="00D13E70" w:rsidP="00D71523">
      <w:pPr>
        <w:rPr>
          <w:sz w:val="24"/>
          <w:szCs w:val="24"/>
        </w:rPr>
      </w:pPr>
    </w:p>
    <w:p w14:paraId="0018ABE8" w14:textId="0C5FC643" w:rsidR="00D13E70" w:rsidRDefault="00D13E70" w:rsidP="00D71523">
      <w:pPr>
        <w:rPr>
          <w:sz w:val="24"/>
          <w:szCs w:val="24"/>
        </w:rPr>
      </w:pPr>
    </w:p>
    <w:p w14:paraId="51459EA1" w14:textId="76E3595B" w:rsidR="005A423E" w:rsidRDefault="005A423E" w:rsidP="00D71523">
      <w:pPr>
        <w:rPr>
          <w:sz w:val="24"/>
          <w:szCs w:val="24"/>
        </w:rPr>
      </w:pPr>
    </w:p>
    <w:p w14:paraId="0AE7F438" w14:textId="7F90BB11" w:rsidR="005A423E" w:rsidRDefault="005A423E" w:rsidP="00D71523">
      <w:pPr>
        <w:rPr>
          <w:sz w:val="24"/>
          <w:szCs w:val="24"/>
        </w:rPr>
      </w:pPr>
    </w:p>
    <w:p w14:paraId="6E657A40" w14:textId="77777777" w:rsidR="005A423E" w:rsidRDefault="005A423E" w:rsidP="00D71523">
      <w:pPr>
        <w:rPr>
          <w:sz w:val="24"/>
          <w:szCs w:val="24"/>
        </w:rPr>
      </w:pPr>
    </w:p>
    <w:p w14:paraId="6367DC67" w14:textId="77777777" w:rsidR="00D13E70" w:rsidRDefault="00D13E70" w:rsidP="00D71523">
      <w:pPr>
        <w:rPr>
          <w:sz w:val="24"/>
          <w:szCs w:val="24"/>
        </w:rPr>
      </w:pPr>
    </w:p>
    <w:p w14:paraId="06084CB2" w14:textId="77777777" w:rsidR="00D13E70" w:rsidRDefault="00D13E70" w:rsidP="00D71523">
      <w:pPr>
        <w:rPr>
          <w:sz w:val="24"/>
          <w:szCs w:val="24"/>
        </w:rPr>
      </w:pPr>
    </w:p>
    <w:p w14:paraId="5F9EF580" w14:textId="77777777" w:rsidR="00D13E70" w:rsidRDefault="00D13E70" w:rsidP="00D71523">
      <w:pPr>
        <w:rPr>
          <w:sz w:val="24"/>
          <w:szCs w:val="24"/>
        </w:rPr>
      </w:pPr>
    </w:p>
    <w:p w14:paraId="7B0464EF" w14:textId="36915808" w:rsidR="001565C3" w:rsidRPr="00D13E70" w:rsidRDefault="00893505" w:rsidP="00D715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5. </w:t>
      </w:r>
      <w:r w:rsidR="00007107" w:rsidRPr="00D13E70">
        <w:rPr>
          <w:b/>
          <w:bCs/>
          <w:sz w:val="24"/>
          <w:szCs w:val="24"/>
        </w:rPr>
        <w:t>Projeto</w:t>
      </w:r>
    </w:p>
    <w:p w14:paraId="72A130F0" w14:textId="77777777" w:rsidR="001565C3" w:rsidRPr="00D13E70" w:rsidRDefault="001565C3" w:rsidP="00D71523">
      <w:pPr>
        <w:rPr>
          <w:b/>
          <w:bCs/>
          <w:sz w:val="24"/>
          <w:szCs w:val="24"/>
        </w:rPr>
      </w:pPr>
    </w:p>
    <w:p w14:paraId="2CDF5ACE" w14:textId="00EB01FA" w:rsidR="001565C3" w:rsidRPr="00D13E70" w:rsidRDefault="00893505" w:rsidP="00893505">
      <w:pPr>
        <w:ind w:left="720" w:firstLine="720"/>
        <w:rPr>
          <w:b/>
          <w:bCs/>
          <w:sz w:val="24"/>
          <w:szCs w:val="24"/>
        </w:rPr>
      </w:pPr>
      <w:bookmarkStart w:id="35" w:name="_Toc89370470"/>
      <w:r>
        <w:rPr>
          <w:b/>
          <w:bCs/>
          <w:sz w:val="24"/>
          <w:szCs w:val="24"/>
        </w:rPr>
        <w:t xml:space="preserve">5.1 </w:t>
      </w:r>
      <w:r w:rsidR="00007107" w:rsidRPr="00D13E70">
        <w:rPr>
          <w:b/>
          <w:bCs/>
          <w:sz w:val="24"/>
          <w:szCs w:val="24"/>
        </w:rPr>
        <w:t>Arquitetura Lógica</w:t>
      </w:r>
      <w:bookmarkEnd w:id="35"/>
    </w:p>
    <w:p w14:paraId="0FAB4ECE" w14:textId="77777777" w:rsidR="001565C3" w:rsidRPr="00D71523" w:rsidRDefault="001565C3" w:rsidP="00D71523">
      <w:pPr>
        <w:rPr>
          <w:sz w:val="24"/>
          <w:szCs w:val="24"/>
        </w:rPr>
      </w:pPr>
    </w:p>
    <w:p w14:paraId="39FAF0A1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noProof/>
          <w:sz w:val="24"/>
          <w:szCs w:val="24"/>
        </w:rPr>
        <w:drawing>
          <wp:inline distT="114300" distB="114300" distL="114300" distR="114300" wp14:anchorId="298D8940" wp14:editId="35D737AA">
            <wp:extent cx="5256212" cy="17145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212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71523">
        <w:rPr>
          <w:sz w:val="24"/>
          <w:szCs w:val="24"/>
        </w:rPr>
        <w:t xml:space="preserve">    </w:t>
      </w:r>
    </w:p>
    <w:p w14:paraId="6AEE2860" w14:textId="0B0D1B99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Escolhemos a arquitetura em camadas devido ao fácil </w:t>
      </w:r>
      <w:r w:rsidR="00D13E70" w:rsidRPr="00D71523">
        <w:rPr>
          <w:sz w:val="24"/>
          <w:szCs w:val="24"/>
        </w:rPr>
        <w:t>compreendimento,</w:t>
      </w:r>
      <w:r w:rsidRPr="00D71523">
        <w:rPr>
          <w:sz w:val="24"/>
          <w:szCs w:val="24"/>
        </w:rPr>
        <w:t xml:space="preserve"> facilitação de sua manutenção </w:t>
      </w:r>
      <w:r w:rsidR="00D13E70" w:rsidRPr="00D71523">
        <w:rPr>
          <w:sz w:val="24"/>
          <w:szCs w:val="24"/>
        </w:rPr>
        <w:t>e</w:t>
      </w:r>
      <w:r w:rsidRPr="00D71523">
        <w:rPr>
          <w:sz w:val="24"/>
          <w:szCs w:val="24"/>
        </w:rPr>
        <w:t xml:space="preserve"> o rápido desenvolvimento do software. Além do já citado uma das vantagens que a arquitetura em camadas possui é criar uma hierarquia de níveis de </w:t>
      </w:r>
      <w:r w:rsidRPr="00D71523">
        <w:rPr>
          <w:sz w:val="24"/>
          <w:szCs w:val="24"/>
        </w:rPr>
        <w:t xml:space="preserve">modos de acesso, protegendo as camadas mais internas </w:t>
      </w:r>
      <w:r w:rsidR="00D13E70" w:rsidRPr="00D71523">
        <w:rPr>
          <w:sz w:val="24"/>
          <w:szCs w:val="24"/>
        </w:rPr>
        <w:t>e</w:t>
      </w:r>
      <w:r w:rsidRPr="00D71523">
        <w:rPr>
          <w:sz w:val="24"/>
          <w:szCs w:val="24"/>
        </w:rPr>
        <w:t xml:space="preserve"> possibilita que uma camada trabalhe com diferentes versões de outra camada.</w:t>
      </w:r>
    </w:p>
    <w:p w14:paraId="4D8FED8D" w14:textId="77777777" w:rsidR="001565C3" w:rsidRPr="00D71523" w:rsidRDefault="001565C3" w:rsidP="00D71523">
      <w:pPr>
        <w:rPr>
          <w:sz w:val="24"/>
          <w:szCs w:val="24"/>
        </w:rPr>
      </w:pPr>
    </w:p>
    <w:p w14:paraId="25990BAC" w14:textId="3688CCD8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A linguagem escolhida foi Java, pois contém uma versatilidade entre as plataformas. O Java é orientado a objetos, se</w:t>
      </w:r>
      <w:r w:rsidRPr="00D71523">
        <w:rPr>
          <w:sz w:val="24"/>
          <w:szCs w:val="24"/>
        </w:rPr>
        <w:t xml:space="preserve">guro e robusto, tendo uma variedade de </w:t>
      </w:r>
      <w:r w:rsidR="00D13E70" w:rsidRPr="00D71523">
        <w:rPr>
          <w:sz w:val="24"/>
          <w:szCs w:val="24"/>
        </w:rPr>
        <w:t>conteúdo</w:t>
      </w:r>
      <w:r w:rsidRPr="00D71523">
        <w:rPr>
          <w:sz w:val="24"/>
          <w:szCs w:val="24"/>
        </w:rPr>
        <w:t xml:space="preserve"> para aplicações. Dentro da equipe todos tem conhecimento sobre a linguagem.</w:t>
      </w:r>
    </w:p>
    <w:p w14:paraId="7B6189F7" w14:textId="77777777" w:rsidR="001565C3" w:rsidRPr="00D71523" w:rsidRDefault="001565C3" w:rsidP="00D71523">
      <w:pPr>
        <w:rPr>
          <w:sz w:val="24"/>
          <w:szCs w:val="24"/>
        </w:rPr>
      </w:pPr>
    </w:p>
    <w:p w14:paraId="67F6C9AE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O banco de dados escolhido foi o MySQL, pois se trata de um banco de dados relacional bem confiável e com alta disponibilidade, q</w:t>
      </w:r>
      <w:r w:rsidRPr="00D71523">
        <w:rPr>
          <w:sz w:val="24"/>
          <w:szCs w:val="24"/>
        </w:rPr>
        <w:t>ue possui uma grande comunidade de usuários e é muito disseminado. Sendo um banco de dados confiável e um dos mais conhecidos, toda nossa equipe possui conhecimento com esse banco de dados.</w:t>
      </w:r>
    </w:p>
    <w:p w14:paraId="01A40948" w14:textId="77777777" w:rsidR="001565C3" w:rsidRPr="00D71523" w:rsidRDefault="001565C3" w:rsidP="00D71523">
      <w:pPr>
        <w:rPr>
          <w:sz w:val="24"/>
          <w:szCs w:val="24"/>
        </w:rPr>
      </w:pPr>
    </w:p>
    <w:p w14:paraId="0D04C64F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Incluiremos componentes externos como APIS para o sistema de fatu</w:t>
      </w:r>
      <w:r w:rsidRPr="00D71523">
        <w:rPr>
          <w:sz w:val="24"/>
          <w:szCs w:val="24"/>
        </w:rPr>
        <w:t>ramento dos pedidos e sistema de e-commerce.</w:t>
      </w:r>
    </w:p>
    <w:p w14:paraId="0B386C31" w14:textId="77777777" w:rsidR="001565C3" w:rsidRPr="00D71523" w:rsidRDefault="001565C3" w:rsidP="00D71523">
      <w:pPr>
        <w:rPr>
          <w:sz w:val="24"/>
          <w:szCs w:val="24"/>
        </w:rPr>
      </w:pPr>
    </w:p>
    <w:p w14:paraId="0E9B4837" w14:textId="41BACEA1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Um dos padrões de projetos que podem ser aplicados, é o padrão comportamental Command (Também conhecido como “Comando”), consiste no objeto que é </w:t>
      </w:r>
      <w:r w:rsidR="00D13E70" w:rsidRPr="00D71523">
        <w:rPr>
          <w:sz w:val="24"/>
          <w:szCs w:val="24"/>
        </w:rPr>
        <w:t>utilizado para</w:t>
      </w:r>
      <w:r w:rsidRPr="00D71523">
        <w:rPr>
          <w:sz w:val="24"/>
          <w:szCs w:val="24"/>
        </w:rPr>
        <w:t xml:space="preserve"> encapsular toda informação que é necessitada par</w:t>
      </w:r>
      <w:r w:rsidRPr="00D71523">
        <w:rPr>
          <w:sz w:val="24"/>
          <w:szCs w:val="24"/>
        </w:rPr>
        <w:t xml:space="preserve">a realizar uma ação ou um evento em um momento posterior, permitindo introduzir novos comandos na aplicação sem quebrar o código cliente existente, este padrão dará ganhos em usabilidade e manutenibilidade.  </w:t>
      </w:r>
    </w:p>
    <w:p w14:paraId="762E2ED8" w14:textId="77777777" w:rsidR="001565C3" w:rsidRPr="00D71523" w:rsidRDefault="001565C3" w:rsidP="00D71523">
      <w:pPr>
        <w:rPr>
          <w:sz w:val="24"/>
          <w:szCs w:val="24"/>
        </w:rPr>
      </w:pPr>
    </w:p>
    <w:p w14:paraId="64C81A40" w14:textId="186621B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  <w:t>Outro padrão que pode ser utilizado é o Adapt</w:t>
      </w:r>
      <w:r w:rsidRPr="00D71523">
        <w:rPr>
          <w:sz w:val="24"/>
          <w:szCs w:val="24"/>
        </w:rPr>
        <w:t>er, é um padrão de projeto estrutural que permite objetos com interfaces incompatíveis colaborarem entre si, pois o nosso sistema trabalhará com muitos dados e objetos de sistemas diferentes, podendo haver a necessidade de adaptar os mesmo a um certo padrã</w:t>
      </w:r>
      <w:r w:rsidRPr="00D71523">
        <w:rPr>
          <w:sz w:val="24"/>
          <w:szCs w:val="24"/>
        </w:rPr>
        <w:t xml:space="preserve">o que utilizaremos nos processos </w:t>
      </w:r>
      <w:r w:rsidR="00D13E70" w:rsidRPr="00D71523">
        <w:rPr>
          <w:sz w:val="24"/>
          <w:szCs w:val="24"/>
        </w:rPr>
        <w:t>dos sistemas</w:t>
      </w:r>
      <w:r w:rsidRPr="00D71523">
        <w:rPr>
          <w:sz w:val="24"/>
          <w:szCs w:val="24"/>
        </w:rPr>
        <w:t xml:space="preserve">, isso nos permite uma maior </w:t>
      </w:r>
      <w:r w:rsidRPr="00D71523">
        <w:rPr>
          <w:sz w:val="24"/>
          <w:szCs w:val="24"/>
        </w:rPr>
        <w:lastRenderedPageBreak/>
        <w:t>portabilidade e eficiência para o sistema, o que contribui para a comunicação entre eles.</w:t>
      </w:r>
    </w:p>
    <w:p w14:paraId="6BA4028E" w14:textId="19F47FCD" w:rsidR="001565C3" w:rsidRPr="00D71523" w:rsidRDefault="00D13E70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E</w:t>
      </w:r>
      <w:r w:rsidR="00007107" w:rsidRPr="00D71523">
        <w:rPr>
          <w:sz w:val="24"/>
          <w:szCs w:val="24"/>
        </w:rPr>
        <w:t xml:space="preserve"> não podemos esquecer de utilizar o padrão Construtor (Também conhecido como Builder)</w:t>
      </w:r>
      <w:r w:rsidR="00007107" w:rsidRPr="00D71523">
        <w:rPr>
          <w:sz w:val="24"/>
          <w:szCs w:val="24"/>
        </w:rPr>
        <w:t>, onde é um padrão muito importante, pois ele permite que um código produza diferentes tipos e representações de um objeto, tendo uma ótima funcionalidade.</w:t>
      </w:r>
    </w:p>
    <w:p w14:paraId="0E0304B7" w14:textId="77777777" w:rsidR="001565C3" w:rsidRPr="00D71523" w:rsidRDefault="001565C3" w:rsidP="00D71523">
      <w:pPr>
        <w:rPr>
          <w:sz w:val="24"/>
          <w:szCs w:val="24"/>
        </w:rPr>
      </w:pPr>
    </w:p>
    <w:p w14:paraId="24D88F2A" w14:textId="77777777" w:rsidR="001565C3" w:rsidRPr="00D71523" w:rsidRDefault="001565C3" w:rsidP="00D71523">
      <w:pPr>
        <w:rPr>
          <w:sz w:val="24"/>
          <w:szCs w:val="24"/>
        </w:rPr>
      </w:pPr>
    </w:p>
    <w:p w14:paraId="22F8F7F4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</w:t>
      </w:r>
    </w:p>
    <w:p w14:paraId="444D203C" w14:textId="5AF4B331" w:rsidR="001565C3" w:rsidRPr="00893505" w:rsidRDefault="00893505" w:rsidP="00893505">
      <w:pPr>
        <w:ind w:firstLine="720"/>
        <w:rPr>
          <w:b/>
          <w:bCs/>
          <w:sz w:val="24"/>
          <w:szCs w:val="24"/>
        </w:rPr>
      </w:pPr>
      <w:bookmarkStart w:id="36" w:name="_Toc89370471"/>
      <w:r>
        <w:rPr>
          <w:b/>
          <w:bCs/>
          <w:sz w:val="24"/>
          <w:szCs w:val="24"/>
        </w:rPr>
        <w:t xml:space="preserve">5.2 </w:t>
      </w:r>
      <w:r w:rsidR="00007107" w:rsidRPr="00893505">
        <w:rPr>
          <w:b/>
          <w:bCs/>
          <w:sz w:val="24"/>
          <w:szCs w:val="24"/>
        </w:rPr>
        <w:t>Arquitetura Física</w:t>
      </w:r>
      <w:bookmarkEnd w:id="36"/>
    </w:p>
    <w:p w14:paraId="5DDA7A6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Qual a configuração de hardware será adequada para a utilização do software? </w:t>
      </w:r>
      <w:r w:rsidRPr="00D71523">
        <w:rPr>
          <w:sz w:val="24"/>
          <w:szCs w:val="24"/>
        </w:rPr>
        <w:t>Justifique.</w:t>
      </w:r>
    </w:p>
    <w:p w14:paraId="2196D51B" w14:textId="77777777" w:rsidR="001565C3" w:rsidRPr="00D71523" w:rsidRDefault="00007107" w:rsidP="00D71523">
      <w:pPr>
        <w:rPr>
          <w:sz w:val="24"/>
          <w:szCs w:val="24"/>
        </w:rPr>
      </w:pPr>
      <w:r w:rsidRPr="00893505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Para que o sistema consiga oferecer toda sua funcionalidade sem ocorrer algum travamento e tendo em vista que terá outros aplicativos em aberto, será necessário para no mínimo uma configuração:</w:t>
      </w:r>
    </w:p>
    <w:p w14:paraId="327A20CF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Processador i3 3220/ AMD FX 6300;</w:t>
      </w:r>
    </w:p>
    <w:p w14:paraId="1249814A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2GB de memóri</w:t>
      </w:r>
      <w:r w:rsidRPr="00D71523">
        <w:rPr>
          <w:sz w:val="24"/>
          <w:szCs w:val="24"/>
        </w:rPr>
        <w:t>a RAM;</w:t>
      </w:r>
    </w:p>
    <w:p w14:paraId="28F1B06D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Capacidade mínima de memória 5 GB</w:t>
      </w:r>
    </w:p>
    <w:p w14:paraId="5B0A1672" w14:textId="77777777" w:rsidR="001565C3" w:rsidRPr="00D71523" w:rsidRDefault="001565C3" w:rsidP="00D71523">
      <w:pPr>
        <w:rPr>
          <w:sz w:val="24"/>
          <w:szCs w:val="24"/>
        </w:rPr>
      </w:pPr>
    </w:p>
    <w:p w14:paraId="2D0BECE1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Qual a configuração de rede será adequada para a utilização do software? Justifique.</w:t>
      </w:r>
    </w:p>
    <w:p w14:paraId="3D8B48EF" w14:textId="77777777" w:rsidR="001565C3" w:rsidRPr="00D71523" w:rsidRDefault="00007107" w:rsidP="00D71523">
      <w:pPr>
        <w:rPr>
          <w:sz w:val="24"/>
          <w:szCs w:val="24"/>
        </w:rPr>
      </w:pPr>
      <w:r w:rsidRPr="00893505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sistema necessita de uma conexão com internet de no mínimo 2mb para que o usuário consiga navegar de uma maneira estável.</w:t>
      </w:r>
    </w:p>
    <w:p w14:paraId="2379C075" w14:textId="77777777" w:rsidR="001565C3" w:rsidRPr="00D71523" w:rsidRDefault="001565C3" w:rsidP="00D71523">
      <w:pPr>
        <w:rPr>
          <w:sz w:val="24"/>
          <w:szCs w:val="24"/>
        </w:rPr>
      </w:pPr>
    </w:p>
    <w:p w14:paraId="10D914DC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Inclua um diagrama de implantação (opcional).</w:t>
      </w:r>
    </w:p>
    <w:p w14:paraId="7301F2EB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noProof/>
          <w:sz w:val="24"/>
          <w:szCs w:val="24"/>
        </w:rPr>
        <w:drawing>
          <wp:inline distT="114300" distB="114300" distL="114300" distR="114300" wp14:anchorId="1C7F3F50" wp14:editId="58ACAFA3">
            <wp:extent cx="5611495" cy="364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631FE" w14:textId="070B3B74" w:rsidR="001565C3" w:rsidRPr="00D13E70" w:rsidRDefault="00007107" w:rsidP="00D71523">
      <w:pPr>
        <w:rPr>
          <w:b/>
          <w:bCs/>
          <w:sz w:val="24"/>
          <w:szCs w:val="24"/>
        </w:rPr>
      </w:pPr>
      <w:r w:rsidRPr="00D71523">
        <w:rPr>
          <w:sz w:val="24"/>
          <w:szCs w:val="24"/>
        </w:rPr>
        <w:br w:type="page"/>
      </w:r>
      <w:bookmarkStart w:id="37" w:name="_Toc89370472"/>
      <w:r w:rsidR="00893505" w:rsidRPr="00893505">
        <w:rPr>
          <w:b/>
          <w:bCs/>
          <w:sz w:val="24"/>
          <w:szCs w:val="24"/>
        </w:rPr>
        <w:lastRenderedPageBreak/>
        <w:t>6.</w:t>
      </w:r>
      <w:r w:rsidR="00893505">
        <w:rPr>
          <w:sz w:val="24"/>
          <w:szCs w:val="24"/>
        </w:rPr>
        <w:t xml:space="preserve"> </w:t>
      </w:r>
      <w:r w:rsidRPr="00D13E70">
        <w:rPr>
          <w:b/>
          <w:bCs/>
          <w:sz w:val="24"/>
          <w:szCs w:val="24"/>
        </w:rPr>
        <w:t>Protótipo de Interface</w:t>
      </w:r>
      <w:bookmarkEnd w:id="37"/>
      <w:r w:rsidRPr="00D13E70">
        <w:rPr>
          <w:b/>
          <w:bCs/>
          <w:sz w:val="24"/>
          <w:szCs w:val="24"/>
        </w:rPr>
        <w:t xml:space="preserve"> </w:t>
      </w:r>
    </w:p>
    <w:p w14:paraId="21C8BF35" w14:textId="77777777" w:rsidR="001565C3" w:rsidRPr="00D71523" w:rsidRDefault="001565C3" w:rsidP="00D71523">
      <w:pPr>
        <w:rPr>
          <w:sz w:val="24"/>
          <w:szCs w:val="24"/>
        </w:rPr>
      </w:pPr>
    </w:p>
    <w:p w14:paraId="2D5C173E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noProof/>
          <w:sz w:val="24"/>
          <w:szCs w:val="24"/>
        </w:rPr>
        <w:drawing>
          <wp:inline distT="114300" distB="114300" distL="114300" distR="114300" wp14:anchorId="73DAD64E" wp14:editId="2D5C633A">
            <wp:extent cx="5770562" cy="3162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562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F467D6" w14:textId="77777777" w:rsidR="001565C3" w:rsidRPr="00D71523" w:rsidRDefault="00007107" w:rsidP="00D71523">
      <w:pPr>
        <w:rPr>
          <w:i/>
          <w:sz w:val="24"/>
          <w:szCs w:val="24"/>
        </w:rPr>
      </w:pPr>
      <w:r w:rsidRPr="00D71523">
        <w:rPr>
          <w:i/>
          <w:sz w:val="24"/>
          <w:szCs w:val="24"/>
        </w:rPr>
        <w:t>Protótipo baseado no caso de uso “Gerar relatório”, as opções de relatório em planilha ou em gráficos aparecem após clicar no botão “Gerar relatório”.</w:t>
      </w:r>
    </w:p>
    <w:p w14:paraId="7B404D10" w14:textId="53D797A4" w:rsidR="001565C3" w:rsidRDefault="001565C3" w:rsidP="00D71523">
      <w:pPr>
        <w:rPr>
          <w:sz w:val="24"/>
          <w:szCs w:val="24"/>
        </w:rPr>
      </w:pPr>
    </w:p>
    <w:p w14:paraId="10E142F3" w14:textId="77777777" w:rsidR="00D13E70" w:rsidRPr="00D71523" w:rsidRDefault="00D13E70" w:rsidP="00D71523">
      <w:pPr>
        <w:rPr>
          <w:sz w:val="24"/>
          <w:szCs w:val="24"/>
        </w:rPr>
      </w:pPr>
    </w:p>
    <w:p w14:paraId="6CD95439" w14:textId="77777777" w:rsidR="001565C3" w:rsidRPr="00D71523" w:rsidRDefault="001565C3" w:rsidP="00D71523">
      <w:pPr>
        <w:rPr>
          <w:sz w:val="24"/>
          <w:szCs w:val="24"/>
        </w:rPr>
      </w:pPr>
    </w:p>
    <w:p w14:paraId="688100D2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noProof/>
          <w:sz w:val="24"/>
          <w:szCs w:val="24"/>
        </w:rPr>
        <w:drawing>
          <wp:inline distT="114300" distB="114300" distL="114300" distR="114300" wp14:anchorId="4C576955" wp14:editId="5070C3BC">
            <wp:extent cx="5868988" cy="3200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9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96AB5" w14:textId="77777777" w:rsidR="001565C3" w:rsidRPr="00D71523" w:rsidRDefault="00007107" w:rsidP="00D71523">
      <w:pPr>
        <w:rPr>
          <w:i/>
          <w:sz w:val="24"/>
          <w:szCs w:val="24"/>
        </w:rPr>
      </w:pPr>
      <w:r w:rsidRPr="00D71523">
        <w:rPr>
          <w:i/>
          <w:sz w:val="24"/>
          <w:szCs w:val="24"/>
        </w:rPr>
        <w:t>Protótipo baseado no ca</w:t>
      </w:r>
      <w:r w:rsidRPr="00D71523">
        <w:rPr>
          <w:i/>
          <w:sz w:val="24"/>
          <w:szCs w:val="24"/>
        </w:rPr>
        <w:t>so de uso “Listar pedidos”.</w:t>
      </w:r>
    </w:p>
    <w:p w14:paraId="5C4F633D" w14:textId="77777777" w:rsidR="001565C3" w:rsidRPr="00D71523" w:rsidRDefault="001565C3" w:rsidP="00D71523">
      <w:pPr>
        <w:rPr>
          <w:i/>
          <w:sz w:val="24"/>
          <w:szCs w:val="24"/>
        </w:rPr>
      </w:pPr>
    </w:p>
    <w:p w14:paraId="6C9F11EB" w14:textId="77777777" w:rsidR="001565C3" w:rsidRPr="00D71523" w:rsidRDefault="001565C3" w:rsidP="00D71523">
      <w:pPr>
        <w:rPr>
          <w:i/>
          <w:sz w:val="24"/>
          <w:szCs w:val="24"/>
        </w:rPr>
      </w:pPr>
    </w:p>
    <w:p w14:paraId="2D7F60C1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ab/>
      </w:r>
    </w:p>
    <w:p w14:paraId="0AAF93AC" w14:textId="62305663" w:rsidR="001565C3" w:rsidRPr="00D13E70" w:rsidRDefault="00893505" w:rsidP="00D71523">
      <w:pPr>
        <w:rPr>
          <w:b/>
          <w:bCs/>
          <w:sz w:val="24"/>
          <w:szCs w:val="24"/>
        </w:rPr>
      </w:pPr>
      <w:bookmarkStart w:id="38" w:name="_Toc89370473"/>
      <w:r>
        <w:rPr>
          <w:b/>
          <w:bCs/>
          <w:sz w:val="24"/>
          <w:szCs w:val="24"/>
        </w:rPr>
        <w:t xml:space="preserve">7. </w:t>
      </w:r>
      <w:r w:rsidR="00007107" w:rsidRPr="00D13E70">
        <w:rPr>
          <w:b/>
          <w:bCs/>
          <w:sz w:val="24"/>
          <w:szCs w:val="24"/>
        </w:rPr>
        <w:t>Critérios de Qualidade de Software</w:t>
      </w:r>
      <w:bookmarkEnd w:id="38"/>
    </w:p>
    <w:p w14:paraId="0CC0F2DF" w14:textId="77777777" w:rsidR="001565C3" w:rsidRPr="00D13E70" w:rsidRDefault="001565C3" w:rsidP="00D71523">
      <w:pPr>
        <w:rPr>
          <w:b/>
          <w:bCs/>
          <w:sz w:val="24"/>
          <w:szCs w:val="24"/>
        </w:rPr>
      </w:pPr>
    </w:p>
    <w:p w14:paraId="61321021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 xml:space="preserve">Usabilidade: </w:t>
      </w:r>
    </w:p>
    <w:p w14:paraId="58A1A7E4" w14:textId="5BE9FCD4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  <w:t xml:space="preserve">O software deve ser de fácil operação e de fácil entendimento aos conceitos principais do software, para que </w:t>
      </w:r>
      <w:r w:rsidR="005A423E" w:rsidRPr="00D71523">
        <w:rPr>
          <w:sz w:val="24"/>
          <w:szCs w:val="24"/>
        </w:rPr>
        <w:t>todos os funcionários</w:t>
      </w:r>
      <w:r w:rsidRPr="00D71523">
        <w:rPr>
          <w:sz w:val="24"/>
          <w:szCs w:val="24"/>
        </w:rPr>
        <w:t xml:space="preserve"> possam facilmente operá-lo de imediato sem ne</w:t>
      </w:r>
      <w:r w:rsidRPr="00D71523">
        <w:rPr>
          <w:sz w:val="24"/>
          <w:szCs w:val="24"/>
        </w:rPr>
        <w:t>cessidade de treinamento prévio.</w:t>
      </w:r>
    </w:p>
    <w:p w14:paraId="4CB2B0DE" w14:textId="77777777" w:rsidR="001565C3" w:rsidRPr="00D71523" w:rsidRDefault="001565C3" w:rsidP="00D71523">
      <w:pPr>
        <w:rPr>
          <w:sz w:val="24"/>
          <w:szCs w:val="24"/>
        </w:rPr>
      </w:pPr>
    </w:p>
    <w:p w14:paraId="7E3802B8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Eficiência:</w:t>
      </w:r>
    </w:p>
    <w:p w14:paraId="45CD5763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</w:r>
      <w:r w:rsidRPr="00D71523">
        <w:rPr>
          <w:sz w:val="24"/>
          <w:szCs w:val="24"/>
        </w:rPr>
        <w:t>O Software deve se mostrar eficiente, realizando suas funcionalidades de forma rápida e correta, sem comprometer o desempenho. É de extrema importância o software ser mais eficiente que o software anterior, trazendo assim maiores benefícios para a empresa.</w:t>
      </w:r>
    </w:p>
    <w:p w14:paraId="719E4542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</w:r>
    </w:p>
    <w:p w14:paraId="5FD3DC14" w14:textId="73A385D5" w:rsidR="001565C3" w:rsidRPr="00D13E70" w:rsidRDefault="00893505" w:rsidP="00D71523">
      <w:pPr>
        <w:rPr>
          <w:b/>
          <w:bCs/>
          <w:sz w:val="24"/>
          <w:szCs w:val="24"/>
        </w:rPr>
      </w:pPr>
      <w:bookmarkStart w:id="39" w:name="_o1ag1sgubpu3" w:colFirst="0" w:colLast="0"/>
      <w:bookmarkEnd w:id="39"/>
      <w:r>
        <w:rPr>
          <w:b/>
          <w:bCs/>
          <w:sz w:val="24"/>
          <w:szCs w:val="24"/>
        </w:rPr>
        <w:t xml:space="preserve">8. </w:t>
      </w:r>
      <w:r w:rsidR="00007107" w:rsidRPr="00D13E70">
        <w:rPr>
          <w:b/>
          <w:bCs/>
          <w:sz w:val="24"/>
          <w:szCs w:val="24"/>
        </w:rPr>
        <w:t>Testes</w:t>
      </w:r>
    </w:p>
    <w:p w14:paraId="583526AF" w14:textId="77777777" w:rsidR="00893505" w:rsidRDefault="00893505" w:rsidP="00893505">
      <w:pPr>
        <w:ind w:firstLine="720"/>
        <w:rPr>
          <w:b/>
          <w:bCs/>
          <w:sz w:val="24"/>
          <w:szCs w:val="24"/>
        </w:rPr>
      </w:pPr>
      <w:bookmarkStart w:id="40" w:name="_Toc89370474"/>
    </w:p>
    <w:p w14:paraId="5DAEC2B5" w14:textId="2717D438" w:rsidR="001565C3" w:rsidRPr="00D13E70" w:rsidRDefault="00893505" w:rsidP="00893505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8.1</w:t>
      </w:r>
      <w:r w:rsidR="00007107" w:rsidRPr="00D13E70">
        <w:rPr>
          <w:b/>
          <w:bCs/>
          <w:sz w:val="24"/>
          <w:szCs w:val="24"/>
        </w:rPr>
        <w:t>Plano de Testes</w:t>
      </w:r>
      <w:bookmarkEnd w:id="40"/>
    </w:p>
    <w:p w14:paraId="1470729F" w14:textId="77777777" w:rsidR="001565C3" w:rsidRPr="00D71523" w:rsidRDefault="001565C3" w:rsidP="00D71523">
      <w:pPr>
        <w:rPr>
          <w:sz w:val="24"/>
          <w:szCs w:val="24"/>
        </w:rPr>
      </w:pPr>
    </w:p>
    <w:p w14:paraId="38EA0193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14:paraId="044B26A5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Referência: UC Gestão e Qualidade de software</w:t>
      </w:r>
    </w:p>
    <w:p w14:paraId="52162AEF" w14:textId="77777777" w:rsidR="001565C3" w:rsidRPr="00D13E70" w:rsidRDefault="001565C3" w:rsidP="00D71523">
      <w:pPr>
        <w:rPr>
          <w:b/>
          <w:bCs/>
          <w:sz w:val="24"/>
          <w:szCs w:val="24"/>
        </w:rPr>
      </w:pPr>
    </w:p>
    <w:p w14:paraId="3779E5FF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5A7932F0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S</w:t>
      </w:r>
      <w:r w:rsidRPr="00510276">
        <w:rPr>
          <w:b/>
          <w:bCs/>
          <w:sz w:val="24"/>
          <w:szCs w:val="24"/>
        </w:rPr>
        <w:t>ubtipo de teste:</w:t>
      </w:r>
      <w:r w:rsidRPr="00D71523">
        <w:rPr>
          <w:sz w:val="24"/>
          <w:szCs w:val="24"/>
        </w:rPr>
        <w:t xml:space="preserve"> requisitos</w:t>
      </w:r>
    </w:p>
    <w:p w14:paraId="76A41014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todos os pedidos pendentes são listados e se eles estão corretos.</w:t>
      </w:r>
    </w:p>
    <w:p w14:paraId="0F09C8E1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Requisitos que motivaram este teste:</w:t>
      </w:r>
      <w:r w:rsidRPr="00510276">
        <w:rPr>
          <w:b/>
          <w:bCs/>
          <w:sz w:val="24"/>
          <w:szCs w:val="24"/>
        </w:rPr>
        <w:t xml:space="preserve"> RF01 -</w:t>
      </w:r>
      <w:r w:rsidRPr="00D71523">
        <w:rPr>
          <w:sz w:val="24"/>
          <w:szCs w:val="24"/>
        </w:rPr>
        <w:t xml:space="preserve"> O sistema deve possibilitar ao usuário listar todos os pedidos que estão disponíveis no m</w:t>
      </w:r>
      <w:r w:rsidRPr="00D71523">
        <w:rPr>
          <w:sz w:val="24"/>
          <w:szCs w:val="24"/>
        </w:rPr>
        <w:t>omento.</w:t>
      </w:r>
    </w:p>
    <w:p w14:paraId="056C0BBA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</w:p>
    <w:p w14:paraId="1D0A8396" w14:textId="07D362A6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Pré</w:t>
      </w:r>
      <w:r w:rsidR="005A423E">
        <w:rPr>
          <w:b/>
          <w:bCs/>
          <w:sz w:val="24"/>
          <w:szCs w:val="24"/>
        </w:rPr>
        <w:t>-</w:t>
      </w:r>
      <w:r w:rsidRPr="00510276">
        <w:rPr>
          <w:b/>
          <w:bCs/>
          <w:sz w:val="24"/>
          <w:szCs w:val="24"/>
        </w:rPr>
        <w:t>condições: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estar logado, haver pedidos novos entrando na base de dados.</w:t>
      </w:r>
    </w:p>
    <w:p w14:paraId="3766E0FE" w14:textId="77777777" w:rsidR="001565C3" w:rsidRPr="00D13E70" w:rsidRDefault="001565C3" w:rsidP="00D71523">
      <w:pPr>
        <w:rPr>
          <w:b/>
          <w:bCs/>
          <w:sz w:val="24"/>
          <w:szCs w:val="24"/>
        </w:rPr>
      </w:pPr>
    </w:p>
    <w:p w14:paraId="00D23F67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1CD6FEB4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requisitos</w:t>
      </w:r>
    </w:p>
    <w:p w14:paraId="7EF60047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sistema consegue fil</w:t>
      </w:r>
      <w:r w:rsidRPr="00D71523">
        <w:rPr>
          <w:sz w:val="24"/>
          <w:szCs w:val="24"/>
        </w:rPr>
        <w:t xml:space="preserve">trar os produtos por categoria, cor, marca e tamanho. </w:t>
      </w:r>
    </w:p>
    <w:p w14:paraId="3E7594AC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Requisitos que motivaram este teste:</w:t>
      </w:r>
      <w:r w:rsidRPr="00960BCC">
        <w:rPr>
          <w:b/>
          <w:bCs/>
          <w:sz w:val="24"/>
          <w:szCs w:val="24"/>
        </w:rPr>
        <w:t xml:space="preserve"> RF02 -</w:t>
      </w:r>
      <w:r w:rsidRPr="00D71523">
        <w:rPr>
          <w:sz w:val="24"/>
          <w:szCs w:val="24"/>
        </w:rPr>
        <w:t xml:space="preserve"> O sistema deve possibilitar o usuário a filtrar os produtos por categorias, cor, marca e tamanho.</w:t>
      </w:r>
    </w:p>
    <w:p w14:paraId="3FD569DE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</w:t>
      </w:r>
      <w:r w:rsidRPr="00D71523">
        <w:rPr>
          <w:sz w:val="24"/>
          <w:szCs w:val="24"/>
        </w:rPr>
        <w:t>:</w:t>
      </w:r>
      <w:r w:rsidRPr="00D71523">
        <w:rPr>
          <w:sz w:val="24"/>
          <w:szCs w:val="24"/>
        </w:rPr>
        <w:t xml:space="preserve"> Baseado em casos d</w:t>
      </w:r>
      <w:r w:rsidRPr="00D71523">
        <w:rPr>
          <w:sz w:val="24"/>
          <w:szCs w:val="24"/>
        </w:rPr>
        <w:t>e uso.</w:t>
      </w:r>
    </w:p>
    <w:p w14:paraId="58B934F3" w14:textId="77777777" w:rsidR="001565C3" w:rsidRPr="00D71523" w:rsidRDefault="001565C3" w:rsidP="00D71523">
      <w:pPr>
        <w:rPr>
          <w:sz w:val="24"/>
          <w:szCs w:val="24"/>
        </w:rPr>
      </w:pPr>
    </w:p>
    <w:p w14:paraId="23982010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1E12B8C4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Subtipo de teste:</w:t>
      </w:r>
      <w:r w:rsidRPr="00D13E70">
        <w:rPr>
          <w:b/>
          <w:bCs/>
          <w:sz w:val="24"/>
          <w:szCs w:val="24"/>
        </w:rPr>
        <w:t xml:space="preserve"> requisitos</w:t>
      </w:r>
    </w:p>
    <w:p w14:paraId="4F46FE76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usuário consegue classificar os produtos por preço, relevância e data de lançamento.</w:t>
      </w:r>
    </w:p>
    <w:p w14:paraId="719CC4BD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lastRenderedPageBreak/>
        <w:t>Requisitos que motivaram este teste:</w:t>
      </w:r>
      <w:r w:rsidRPr="00960BCC">
        <w:rPr>
          <w:b/>
          <w:bCs/>
          <w:sz w:val="24"/>
          <w:szCs w:val="24"/>
        </w:rPr>
        <w:t xml:space="preserve"> RF03 -</w:t>
      </w:r>
      <w:r w:rsidRPr="00D71523">
        <w:rPr>
          <w:sz w:val="24"/>
          <w:szCs w:val="24"/>
        </w:rPr>
        <w:t xml:space="preserve"> O sistema deve </w:t>
      </w:r>
      <w:r w:rsidRPr="00D71523">
        <w:rPr>
          <w:sz w:val="24"/>
          <w:szCs w:val="24"/>
        </w:rPr>
        <w:t>possibilitar ao usuário classificar os produtos por preço, relevância e data de lançamento.</w:t>
      </w:r>
    </w:p>
    <w:p w14:paraId="263478A1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</w:p>
    <w:p w14:paraId="3446E20A" w14:textId="77777777" w:rsidR="001565C3" w:rsidRPr="00D71523" w:rsidRDefault="001565C3" w:rsidP="00D71523">
      <w:pPr>
        <w:rPr>
          <w:sz w:val="24"/>
          <w:szCs w:val="24"/>
        </w:rPr>
      </w:pPr>
    </w:p>
    <w:p w14:paraId="30586963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4ACFD94D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requisitos</w:t>
      </w:r>
    </w:p>
    <w:p w14:paraId="22D02CC0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usuário consegue alterar o status dos pedidos.</w:t>
      </w:r>
    </w:p>
    <w:p w14:paraId="27518A0F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Requisitos que motivaram este teste:</w:t>
      </w:r>
      <w:r w:rsidRPr="00960BCC">
        <w:rPr>
          <w:b/>
          <w:bCs/>
          <w:sz w:val="24"/>
          <w:szCs w:val="24"/>
        </w:rPr>
        <w:t xml:space="preserve"> RF04 -</w:t>
      </w:r>
      <w:r w:rsidRPr="00D71523">
        <w:rPr>
          <w:sz w:val="24"/>
          <w:szCs w:val="24"/>
        </w:rPr>
        <w:t xml:space="preserve"> O sistema deve possuir a funcionalidade do usuário alterar o status dos pedidos.</w:t>
      </w:r>
    </w:p>
    <w:p w14:paraId="66EC1980" w14:textId="42AF3156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</w:t>
      </w:r>
      <w:r w:rsidRPr="00D71523">
        <w:rPr>
          <w:sz w:val="24"/>
          <w:szCs w:val="24"/>
        </w:rPr>
        <w:t>asos de uso.</w:t>
      </w:r>
    </w:p>
    <w:p w14:paraId="0A9B2596" w14:textId="77777777" w:rsidR="001565C3" w:rsidRPr="00D71523" w:rsidRDefault="001565C3" w:rsidP="00D71523">
      <w:pPr>
        <w:rPr>
          <w:sz w:val="24"/>
          <w:szCs w:val="24"/>
        </w:rPr>
      </w:pPr>
    </w:p>
    <w:p w14:paraId="27725128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67A03CAD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requisitos</w:t>
      </w:r>
    </w:p>
    <w:p w14:paraId="0944AE30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sistema consulta o status atual de um pedido quando o usuário solicitar.</w:t>
      </w:r>
    </w:p>
    <w:p w14:paraId="2ADB2C26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Requisitos que motivaram este teste:</w:t>
      </w:r>
      <w:r w:rsidRPr="00510276">
        <w:rPr>
          <w:b/>
          <w:bCs/>
          <w:sz w:val="24"/>
          <w:szCs w:val="24"/>
        </w:rPr>
        <w:t xml:space="preserve"> RF05 -</w:t>
      </w:r>
      <w:r w:rsidRPr="00D71523">
        <w:rPr>
          <w:sz w:val="24"/>
          <w:szCs w:val="24"/>
        </w:rPr>
        <w:t xml:space="preserve"> O sistema deve consultar o status atual de um pedido quando o usuário solicitar.</w:t>
      </w:r>
    </w:p>
    <w:p w14:paraId="353976F0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</w:t>
      </w:r>
      <w:r w:rsidRPr="00D71523">
        <w:rPr>
          <w:sz w:val="24"/>
          <w:szCs w:val="24"/>
        </w:rPr>
        <w:t>ado em casos de uso.</w:t>
      </w:r>
    </w:p>
    <w:p w14:paraId="4F2EDF15" w14:textId="77777777" w:rsidR="001565C3" w:rsidRPr="00D71523" w:rsidRDefault="001565C3" w:rsidP="00D71523">
      <w:pPr>
        <w:rPr>
          <w:sz w:val="24"/>
          <w:szCs w:val="24"/>
        </w:rPr>
      </w:pPr>
    </w:p>
    <w:p w14:paraId="5430FFEB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Funcional</w:t>
      </w:r>
    </w:p>
    <w:p w14:paraId="76D6CBA9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requisitos</w:t>
      </w:r>
    </w:p>
    <w:p w14:paraId="295004D0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sistema elaborar relatórios entre datas inseridas pelo usuário.</w:t>
      </w:r>
    </w:p>
    <w:p w14:paraId="7DD5611F" w14:textId="77777777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Requisitos que motivaram este teste:</w:t>
      </w:r>
      <w:r w:rsidRPr="00D71523">
        <w:rPr>
          <w:sz w:val="24"/>
          <w:szCs w:val="24"/>
        </w:rPr>
        <w:t xml:space="preserve"> RF06 - O sistema deve elabor</w:t>
      </w:r>
      <w:r w:rsidRPr="00D71523">
        <w:rPr>
          <w:sz w:val="24"/>
          <w:szCs w:val="24"/>
        </w:rPr>
        <w:t>ar relatórios entre datas inseridas pelo usuário.</w:t>
      </w:r>
    </w:p>
    <w:p w14:paraId="7DFBDFFD" w14:textId="77777777" w:rsidR="001565C3" w:rsidRPr="00D71523" w:rsidRDefault="00007107" w:rsidP="00D71523">
      <w:pPr>
        <w:rPr>
          <w:sz w:val="24"/>
          <w:szCs w:val="24"/>
        </w:rPr>
      </w:pPr>
      <w:r w:rsidRPr="00510276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</w:p>
    <w:p w14:paraId="498650BB" w14:textId="77777777" w:rsidR="001565C3" w:rsidRPr="00D71523" w:rsidRDefault="001565C3" w:rsidP="00D71523">
      <w:pPr>
        <w:rPr>
          <w:sz w:val="24"/>
          <w:szCs w:val="24"/>
        </w:rPr>
      </w:pPr>
    </w:p>
    <w:p w14:paraId="1F9959F9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13E70">
        <w:rPr>
          <w:b/>
          <w:bCs/>
          <w:sz w:val="24"/>
          <w:szCs w:val="24"/>
        </w:rPr>
        <w:t xml:space="preserve"> </w:t>
      </w:r>
      <w:r w:rsidRPr="00510276">
        <w:rPr>
          <w:sz w:val="24"/>
          <w:szCs w:val="24"/>
        </w:rPr>
        <w:t>Funcional</w:t>
      </w:r>
    </w:p>
    <w:p w14:paraId="591D6033" w14:textId="77777777" w:rsidR="001565C3" w:rsidRPr="00D13E70" w:rsidRDefault="00007107" w:rsidP="00D71523">
      <w:pPr>
        <w:rPr>
          <w:b/>
          <w:bCs/>
          <w:sz w:val="24"/>
          <w:szCs w:val="24"/>
        </w:rPr>
      </w:pPr>
      <w:r w:rsidRPr="00D13E70">
        <w:rPr>
          <w:b/>
          <w:bCs/>
          <w:sz w:val="24"/>
          <w:szCs w:val="24"/>
        </w:rPr>
        <w:t>Subtipo de teste:</w:t>
      </w:r>
      <w:r w:rsidRPr="00D13E70">
        <w:rPr>
          <w:b/>
          <w:bCs/>
          <w:sz w:val="24"/>
          <w:szCs w:val="24"/>
        </w:rPr>
        <w:t xml:space="preserve"> </w:t>
      </w:r>
      <w:r w:rsidRPr="00510276">
        <w:rPr>
          <w:sz w:val="24"/>
          <w:szCs w:val="24"/>
        </w:rPr>
        <w:t>requisitos</w:t>
      </w:r>
    </w:p>
    <w:p w14:paraId="57006DF3" w14:textId="75773A82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usuário consegue se cadastrar no sistema utilizando um </w:t>
      </w:r>
      <w:r w:rsidR="00796391" w:rsidRPr="00D71523">
        <w:rPr>
          <w:sz w:val="24"/>
          <w:szCs w:val="24"/>
        </w:rPr>
        <w:t>e-mail</w:t>
      </w:r>
      <w:r w:rsidRPr="00D71523">
        <w:rPr>
          <w:sz w:val="24"/>
          <w:szCs w:val="24"/>
        </w:rPr>
        <w:t xml:space="preserve"> e preenchendo suas informações.</w:t>
      </w:r>
    </w:p>
    <w:p w14:paraId="4686F2EC" w14:textId="66A09EB1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Requisitos que motivaram este teste:</w:t>
      </w:r>
      <w:r w:rsidRPr="00D13E70">
        <w:rPr>
          <w:b/>
          <w:bCs/>
          <w:sz w:val="24"/>
          <w:szCs w:val="24"/>
        </w:rPr>
        <w:t xml:space="preserve"> RF07 -</w:t>
      </w:r>
      <w:r w:rsidRPr="00D71523">
        <w:rPr>
          <w:sz w:val="24"/>
          <w:szCs w:val="24"/>
        </w:rPr>
        <w:t xml:space="preserve"> O sistema deve ter a opção do usuário se cadastrar no sistema utilizando um </w:t>
      </w:r>
      <w:r w:rsidR="00796391" w:rsidRPr="00D71523">
        <w:rPr>
          <w:sz w:val="24"/>
          <w:szCs w:val="24"/>
        </w:rPr>
        <w:t>e-mail</w:t>
      </w:r>
      <w:r w:rsidRPr="00D71523">
        <w:rPr>
          <w:sz w:val="24"/>
          <w:szCs w:val="24"/>
        </w:rPr>
        <w:t xml:space="preserve"> e preenchendo suas infor</w:t>
      </w:r>
      <w:r w:rsidRPr="00D71523">
        <w:rPr>
          <w:sz w:val="24"/>
          <w:szCs w:val="24"/>
        </w:rPr>
        <w:t>mações.</w:t>
      </w:r>
    </w:p>
    <w:p w14:paraId="422213F0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</w:p>
    <w:p w14:paraId="3063AD9D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Pré-condição: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usuário precisa ter um e-mail funcional.</w:t>
      </w:r>
    </w:p>
    <w:p w14:paraId="02FAB692" w14:textId="77777777" w:rsidR="001565C3" w:rsidRPr="00D71523" w:rsidRDefault="001565C3" w:rsidP="00D71523">
      <w:pPr>
        <w:rPr>
          <w:sz w:val="24"/>
          <w:szCs w:val="24"/>
        </w:rPr>
      </w:pPr>
    </w:p>
    <w:p w14:paraId="673ABFB3" w14:textId="77777777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Tipo de teste:</w:t>
      </w:r>
      <w:r w:rsidRPr="00D71523">
        <w:rPr>
          <w:sz w:val="24"/>
          <w:szCs w:val="24"/>
        </w:rPr>
        <w:t xml:space="preserve"> Funcional</w:t>
      </w:r>
    </w:p>
    <w:p w14:paraId="53D92CDD" w14:textId="77777777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requisitos</w:t>
      </w:r>
    </w:p>
    <w:p w14:paraId="4D9B0E46" w14:textId="438FF5EE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usuário consegue se </w:t>
      </w:r>
      <w:r w:rsidR="00796391" w:rsidRPr="00D71523">
        <w:rPr>
          <w:sz w:val="24"/>
          <w:szCs w:val="24"/>
        </w:rPr>
        <w:t>loga</w:t>
      </w:r>
      <w:r w:rsidR="00796391">
        <w:rPr>
          <w:sz w:val="24"/>
          <w:szCs w:val="24"/>
        </w:rPr>
        <w:t>r no</w:t>
      </w:r>
      <w:r w:rsidRPr="00D71523">
        <w:rPr>
          <w:sz w:val="24"/>
          <w:szCs w:val="24"/>
        </w:rPr>
        <w:t xml:space="preserve"> sistema.</w:t>
      </w:r>
    </w:p>
    <w:p w14:paraId="507F7429" w14:textId="77777777" w:rsidR="001565C3" w:rsidRPr="00D71523" w:rsidRDefault="00007107" w:rsidP="00D71523">
      <w:pPr>
        <w:rPr>
          <w:sz w:val="24"/>
          <w:szCs w:val="24"/>
        </w:rPr>
      </w:pPr>
      <w:r w:rsidRPr="00D13E70">
        <w:rPr>
          <w:b/>
          <w:bCs/>
          <w:sz w:val="24"/>
          <w:szCs w:val="24"/>
        </w:rPr>
        <w:t>Requisitos que motivaram este teste:</w:t>
      </w:r>
      <w:r w:rsidRPr="00D71523">
        <w:rPr>
          <w:sz w:val="24"/>
          <w:szCs w:val="24"/>
        </w:rPr>
        <w:t xml:space="preserve"> </w:t>
      </w:r>
      <w:r w:rsidRPr="00D13E70">
        <w:rPr>
          <w:b/>
          <w:bCs/>
          <w:sz w:val="24"/>
          <w:szCs w:val="24"/>
        </w:rPr>
        <w:t>RF08 -</w:t>
      </w:r>
      <w:r w:rsidRPr="00D71523">
        <w:rPr>
          <w:sz w:val="24"/>
          <w:szCs w:val="24"/>
        </w:rPr>
        <w:t xml:space="preserve"> O sistema deve permitir o usuário a se logar no sistema.</w:t>
      </w:r>
    </w:p>
    <w:p w14:paraId="449835D7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</w:p>
    <w:p w14:paraId="4240ACFA" w14:textId="1FE973AE" w:rsidR="001565C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Pré-condição: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usuário precisa ter uma conta registrada no sistema.</w:t>
      </w:r>
    </w:p>
    <w:p w14:paraId="5A07AD88" w14:textId="77777777" w:rsidR="00510276" w:rsidRPr="00D71523" w:rsidRDefault="00510276" w:rsidP="00D71523">
      <w:pPr>
        <w:rPr>
          <w:sz w:val="24"/>
          <w:szCs w:val="24"/>
        </w:rPr>
      </w:pPr>
    </w:p>
    <w:p w14:paraId="4638D55A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Tipo de teste:</w:t>
      </w:r>
      <w:r w:rsidRPr="00D71523">
        <w:rPr>
          <w:sz w:val="24"/>
          <w:szCs w:val="24"/>
        </w:rPr>
        <w:t xml:space="preserve"> Fu</w:t>
      </w:r>
      <w:r w:rsidRPr="00D71523">
        <w:rPr>
          <w:sz w:val="24"/>
          <w:szCs w:val="24"/>
        </w:rPr>
        <w:t>ncional</w:t>
      </w:r>
    </w:p>
    <w:p w14:paraId="0D5DB211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lastRenderedPageBreak/>
        <w:t>Subtipo de teste:</w:t>
      </w:r>
      <w:r w:rsidRPr="00D71523">
        <w:rPr>
          <w:sz w:val="24"/>
          <w:szCs w:val="24"/>
        </w:rPr>
        <w:t xml:space="preserve"> requisitos</w:t>
      </w:r>
    </w:p>
    <w:p w14:paraId="5E84FDE1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Testar se o usuário consegue realizar reembolso de pedidos.</w:t>
      </w:r>
    </w:p>
    <w:p w14:paraId="2F0C9A6C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Requisitos que motivaram este teste:</w:t>
      </w:r>
      <w:r w:rsidRPr="00584D1A">
        <w:rPr>
          <w:b/>
          <w:bCs/>
          <w:sz w:val="24"/>
          <w:szCs w:val="24"/>
        </w:rPr>
        <w:t xml:space="preserve"> RF09</w:t>
      </w:r>
      <w:r w:rsidRPr="00D71523">
        <w:rPr>
          <w:sz w:val="24"/>
          <w:szCs w:val="24"/>
        </w:rPr>
        <w:t xml:space="preserve"> O sistema deve possibilitar o usuário a realizar reembolsos de pedidos.</w:t>
      </w:r>
    </w:p>
    <w:p w14:paraId="118CFA7A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Baseado em casos de uso.</w:t>
      </w:r>
      <w:r w:rsidRPr="00D71523">
        <w:rPr>
          <w:sz w:val="24"/>
          <w:szCs w:val="24"/>
        </w:rPr>
        <w:t xml:space="preserve"> </w:t>
      </w:r>
    </w:p>
    <w:p w14:paraId="6871DA9B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Pré-condição: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usuário precisa estar logado e um pedido deve estar feito.</w:t>
      </w:r>
    </w:p>
    <w:p w14:paraId="0C5B795A" w14:textId="77777777" w:rsidR="001565C3" w:rsidRPr="00D71523" w:rsidRDefault="001565C3" w:rsidP="00D71523">
      <w:pPr>
        <w:rPr>
          <w:sz w:val="24"/>
          <w:szCs w:val="24"/>
        </w:rPr>
      </w:pPr>
    </w:p>
    <w:p w14:paraId="2C4B3342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Tipo de teste:</w:t>
      </w:r>
      <w:r w:rsidRPr="00D71523">
        <w:rPr>
          <w:sz w:val="24"/>
          <w:szCs w:val="24"/>
        </w:rPr>
        <w:t xml:space="preserve"> Não Funcional</w:t>
      </w:r>
    </w:p>
    <w:p w14:paraId="5BFA4257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Subti</w:t>
      </w:r>
      <w:r w:rsidRPr="00584D1A">
        <w:rPr>
          <w:b/>
          <w:bCs/>
          <w:sz w:val="24"/>
          <w:szCs w:val="24"/>
        </w:rPr>
        <w:t>po de teste: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ambiente de execução</w:t>
      </w:r>
    </w:p>
    <w:p w14:paraId="2ACFFBDE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 Testar se o sistema está rodando corretamente nas plataformas especificadas</w:t>
      </w:r>
    </w:p>
    <w:p w14:paraId="07FE3B95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Requisitos que motivaram este teste:</w:t>
      </w:r>
      <w:r w:rsidRPr="00584D1A">
        <w:rPr>
          <w:b/>
          <w:bCs/>
          <w:sz w:val="24"/>
          <w:szCs w:val="24"/>
        </w:rPr>
        <w:t xml:space="preserve"> RNF 01 -</w:t>
      </w:r>
      <w:r w:rsidRPr="00D71523">
        <w:rPr>
          <w:sz w:val="24"/>
          <w:szCs w:val="24"/>
        </w:rPr>
        <w:t xml:space="preserve"> O sistema deve ser compatível com os sistemas operacionais Linux, Windows e Mac.</w:t>
      </w:r>
    </w:p>
    <w:p w14:paraId="3F4084FE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técnicas de caixa preta</w:t>
      </w:r>
    </w:p>
    <w:p w14:paraId="293AD127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Critério de sucesso: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Todos os testes funcionais devem ser executados em todas as plataformas apresen</w:t>
      </w:r>
      <w:r w:rsidRPr="00D71523">
        <w:rPr>
          <w:sz w:val="24"/>
          <w:szCs w:val="24"/>
        </w:rPr>
        <w:t>tando sucesso.</w:t>
      </w:r>
    </w:p>
    <w:p w14:paraId="50768694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Recursos necessários: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Máquinas virtuais e físicas com as plataformas especificadas.</w:t>
      </w:r>
    </w:p>
    <w:p w14:paraId="6E15CB8E" w14:textId="77777777" w:rsidR="001565C3" w:rsidRPr="00D71523" w:rsidRDefault="001565C3" w:rsidP="00D71523">
      <w:pPr>
        <w:rPr>
          <w:sz w:val="24"/>
          <w:szCs w:val="24"/>
        </w:rPr>
      </w:pPr>
    </w:p>
    <w:p w14:paraId="552F0716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Tipo de teste:</w:t>
      </w:r>
      <w:r w:rsidRPr="00D71523">
        <w:rPr>
          <w:sz w:val="24"/>
          <w:szCs w:val="24"/>
        </w:rPr>
        <w:t xml:space="preserve"> Não Funcional</w:t>
      </w:r>
    </w:p>
    <w:p w14:paraId="082FC49E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 xml:space="preserve">dependência </w:t>
      </w:r>
    </w:p>
    <w:p w14:paraId="2B968AE9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Objetivo do teste:</w:t>
      </w:r>
      <w:r w:rsidRPr="00D71523">
        <w:rPr>
          <w:sz w:val="24"/>
          <w:szCs w:val="24"/>
        </w:rPr>
        <w:t xml:space="preserve">  testar a conexão do sistema com o banco de dados</w:t>
      </w:r>
    </w:p>
    <w:p w14:paraId="495BD83F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Requisitos que motivaram es</w:t>
      </w:r>
      <w:r w:rsidRPr="00584D1A">
        <w:rPr>
          <w:b/>
          <w:bCs/>
          <w:sz w:val="24"/>
          <w:szCs w:val="24"/>
        </w:rPr>
        <w:t>te teste:</w:t>
      </w:r>
      <w:r w:rsidRPr="00584D1A">
        <w:rPr>
          <w:b/>
          <w:bCs/>
          <w:sz w:val="24"/>
          <w:szCs w:val="24"/>
        </w:rPr>
        <w:t xml:space="preserve"> RNF 02 -</w:t>
      </w:r>
      <w:r w:rsidRPr="00D71523">
        <w:rPr>
          <w:sz w:val="24"/>
          <w:szCs w:val="24"/>
        </w:rPr>
        <w:t xml:space="preserve"> O sistema deve ter conexão com um banco de dados MySQL.</w:t>
      </w:r>
    </w:p>
    <w:p w14:paraId="6383CD4A" w14:textId="77777777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técnicas de caixa preta</w:t>
      </w:r>
    </w:p>
    <w:p w14:paraId="52677902" w14:textId="677FEC0E" w:rsidR="001565C3" w:rsidRPr="00D71523" w:rsidRDefault="00007107" w:rsidP="00D71523">
      <w:pPr>
        <w:rPr>
          <w:sz w:val="24"/>
          <w:szCs w:val="24"/>
        </w:rPr>
      </w:pPr>
      <w:r w:rsidRPr="00584D1A">
        <w:rPr>
          <w:b/>
          <w:bCs/>
          <w:sz w:val="24"/>
          <w:szCs w:val="24"/>
        </w:rPr>
        <w:t>Pré-</w:t>
      </w:r>
      <w:r w:rsidRPr="00584D1A">
        <w:rPr>
          <w:b/>
          <w:bCs/>
          <w:sz w:val="24"/>
          <w:szCs w:val="24"/>
        </w:rPr>
        <w:t>condição: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 xml:space="preserve">Banco de dados </w:t>
      </w:r>
      <w:r w:rsidR="00796391">
        <w:rPr>
          <w:sz w:val="24"/>
          <w:szCs w:val="24"/>
        </w:rPr>
        <w:t>MySQL</w:t>
      </w:r>
      <w:r w:rsidRPr="00D71523">
        <w:rPr>
          <w:sz w:val="24"/>
          <w:szCs w:val="24"/>
        </w:rPr>
        <w:t xml:space="preserve"> com os dados do sistema.</w:t>
      </w:r>
    </w:p>
    <w:p w14:paraId="669A157F" w14:textId="77777777" w:rsidR="001565C3" w:rsidRPr="00D71523" w:rsidRDefault="001565C3" w:rsidP="00D71523">
      <w:pPr>
        <w:rPr>
          <w:sz w:val="24"/>
          <w:szCs w:val="24"/>
        </w:rPr>
      </w:pPr>
      <w:bookmarkStart w:id="41" w:name="_1a0eb4y62u8n" w:colFirst="0" w:colLast="0"/>
      <w:bookmarkEnd w:id="41"/>
    </w:p>
    <w:p w14:paraId="403785D3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Tipo de teste</w:t>
      </w:r>
      <w:r w:rsidRPr="00D71523">
        <w:rPr>
          <w:sz w:val="24"/>
          <w:szCs w:val="24"/>
        </w:rPr>
        <w:t>:</w:t>
      </w:r>
      <w:r w:rsidRPr="00D71523">
        <w:rPr>
          <w:sz w:val="24"/>
          <w:szCs w:val="24"/>
        </w:rPr>
        <w:t xml:space="preserve"> Não Funcional</w:t>
      </w:r>
    </w:p>
    <w:p w14:paraId="2D15BD94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Disponi</w:t>
      </w:r>
      <w:r w:rsidRPr="00D71523">
        <w:rPr>
          <w:sz w:val="24"/>
          <w:szCs w:val="24"/>
        </w:rPr>
        <w:t>bilidade</w:t>
      </w:r>
    </w:p>
    <w:p w14:paraId="3616AD02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Objetivo do teste</w:t>
      </w:r>
      <w:r w:rsidRPr="00D71523">
        <w:rPr>
          <w:sz w:val="24"/>
          <w:szCs w:val="24"/>
        </w:rPr>
        <w:t>:</w:t>
      </w:r>
      <w:r w:rsidRPr="00D71523">
        <w:rPr>
          <w:sz w:val="24"/>
          <w:szCs w:val="24"/>
        </w:rPr>
        <w:t xml:space="preserve">  testar a disponibilidade do sistema</w:t>
      </w:r>
    </w:p>
    <w:p w14:paraId="1EF80231" w14:textId="318FBF1C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Requisitos que motivaram este teste:</w:t>
      </w:r>
      <w:r w:rsidRPr="00960BCC">
        <w:rPr>
          <w:b/>
          <w:bCs/>
          <w:sz w:val="24"/>
          <w:szCs w:val="24"/>
        </w:rPr>
        <w:t xml:space="preserve"> RNF 11 -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O sistema deve ter alta disponibilidade como 85% do tempo.</w:t>
      </w:r>
    </w:p>
    <w:p w14:paraId="2B78CAD3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teste:</w:t>
      </w:r>
      <w:r w:rsidRPr="00D71523">
        <w:rPr>
          <w:sz w:val="24"/>
          <w:szCs w:val="24"/>
        </w:rPr>
        <w:t xml:space="preserve"> testes de sobrecarga.</w:t>
      </w:r>
    </w:p>
    <w:p w14:paraId="5409BCE5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Pré-condição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 xml:space="preserve">Software </w:t>
      </w:r>
      <w:r w:rsidRPr="00D71523">
        <w:rPr>
          <w:sz w:val="24"/>
          <w:szCs w:val="24"/>
        </w:rPr>
        <w:t>específico de teste de sobrecarga.</w:t>
      </w:r>
    </w:p>
    <w:p w14:paraId="14A0788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</w:t>
      </w:r>
    </w:p>
    <w:p w14:paraId="6B3CBCFD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Tipo de teste:</w:t>
      </w:r>
      <w:r w:rsidRPr="00D71523">
        <w:rPr>
          <w:sz w:val="24"/>
          <w:szCs w:val="24"/>
        </w:rPr>
        <w:t xml:space="preserve"> Não Funcional</w:t>
      </w:r>
    </w:p>
    <w:p w14:paraId="142B2FF9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Subtipo de teste:</w:t>
      </w:r>
      <w:r w:rsidRPr="00D71523">
        <w:rPr>
          <w:sz w:val="24"/>
          <w:szCs w:val="24"/>
        </w:rPr>
        <w:t xml:space="preserve"> </w:t>
      </w:r>
      <w:r w:rsidRPr="00D71523">
        <w:rPr>
          <w:sz w:val="24"/>
          <w:szCs w:val="24"/>
        </w:rPr>
        <w:t>confiabilidade</w:t>
      </w:r>
    </w:p>
    <w:p w14:paraId="30CD677B" w14:textId="4B171AD6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Objetivo do teste:</w:t>
      </w:r>
      <w:r w:rsidRPr="00960BCC">
        <w:rPr>
          <w:b/>
          <w:bCs/>
          <w:sz w:val="24"/>
          <w:szCs w:val="24"/>
        </w:rPr>
        <w:t xml:space="preserve"> </w:t>
      </w:r>
      <w:r w:rsidRPr="00D71523">
        <w:rPr>
          <w:sz w:val="24"/>
          <w:szCs w:val="24"/>
        </w:rPr>
        <w:t xml:space="preserve">Requisitos que motivaram este teste: </w:t>
      </w:r>
      <w:r w:rsidRPr="00D71523">
        <w:rPr>
          <w:sz w:val="24"/>
          <w:szCs w:val="24"/>
        </w:rPr>
        <w:t>RNF 09 - O sistema deve conter autenticação com usuário e senha válidos (cadastrados no Banco de dad</w:t>
      </w:r>
      <w:r w:rsidRPr="00D71523">
        <w:rPr>
          <w:sz w:val="24"/>
          <w:szCs w:val="24"/>
        </w:rPr>
        <w:t>os) para permitir que o usuário comece a utilizar o sistema.</w:t>
      </w:r>
    </w:p>
    <w:p w14:paraId="5307AB6E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Técnica para criação dos casos de teste</w:t>
      </w:r>
      <w:r w:rsidRPr="00D71523">
        <w:rPr>
          <w:sz w:val="24"/>
          <w:szCs w:val="24"/>
        </w:rPr>
        <w:t>:</w:t>
      </w:r>
      <w:r w:rsidRPr="00D71523">
        <w:rPr>
          <w:sz w:val="24"/>
          <w:szCs w:val="24"/>
        </w:rPr>
        <w:t xml:space="preserve"> testes de Segurança.</w:t>
      </w:r>
    </w:p>
    <w:p w14:paraId="68487B51" w14:textId="77777777" w:rsidR="001565C3" w:rsidRPr="00D71523" w:rsidRDefault="00007107" w:rsidP="00D71523">
      <w:pPr>
        <w:rPr>
          <w:sz w:val="24"/>
          <w:szCs w:val="24"/>
        </w:rPr>
      </w:pPr>
      <w:r w:rsidRPr="00960BCC">
        <w:rPr>
          <w:b/>
          <w:bCs/>
          <w:sz w:val="24"/>
          <w:szCs w:val="24"/>
        </w:rPr>
        <w:t>Pré-condição:</w:t>
      </w:r>
      <w:r w:rsidRPr="00D71523">
        <w:rPr>
          <w:sz w:val="24"/>
          <w:szCs w:val="24"/>
        </w:rPr>
        <w:t xml:space="preserve"> usuário cadastrado, solução específica para teste de segurança.</w:t>
      </w:r>
    </w:p>
    <w:p w14:paraId="3FAFC2E5" w14:textId="77777777" w:rsidR="001565C3" w:rsidRPr="00D71523" w:rsidRDefault="001565C3" w:rsidP="00D71523">
      <w:pPr>
        <w:rPr>
          <w:sz w:val="24"/>
          <w:szCs w:val="24"/>
        </w:rPr>
      </w:pPr>
    </w:p>
    <w:p w14:paraId="54D49751" w14:textId="77777777" w:rsidR="001565C3" w:rsidRPr="00D71523" w:rsidRDefault="001565C3" w:rsidP="00D71523">
      <w:pPr>
        <w:rPr>
          <w:sz w:val="24"/>
          <w:szCs w:val="24"/>
        </w:rPr>
      </w:pPr>
    </w:p>
    <w:p w14:paraId="1EA168E8" w14:textId="77777777" w:rsidR="00893505" w:rsidRDefault="00007107" w:rsidP="00D71523">
      <w:pPr>
        <w:rPr>
          <w:b/>
          <w:bCs/>
          <w:sz w:val="24"/>
          <w:szCs w:val="24"/>
        </w:rPr>
      </w:pPr>
      <w:bookmarkStart w:id="42" w:name="_44sinio" w:colFirst="0" w:colLast="0"/>
      <w:bookmarkEnd w:id="42"/>
      <w:r w:rsidRPr="00960BCC">
        <w:rPr>
          <w:b/>
          <w:bCs/>
          <w:sz w:val="24"/>
          <w:szCs w:val="24"/>
        </w:rPr>
        <w:t xml:space="preserve"> </w:t>
      </w:r>
    </w:p>
    <w:p w14:paraId="563B7FA5" w14:textId="77777777" w:rsidR="00893505" w:rsidRDefault="00893505" w:rsidP="00D71523">
      <w:pPr>
        <w:rPr>
          <w:b/>
          <w:bCs/>
          <w:sz w:val="24"/>
          <w:szCs w:val="24"/>
        </w:rPr>
      </w:pPr>
    </w:p>
    <w:p w14:paraId="7ABDED3E" w14:textId="1D8A9C42" w:rsidR="001565C3" w:rsidRPr="00960BCC" w:rsidRDefault="00893505" w:rsidP="00893505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8.2 </w:t>
      </w:r>
      <w:r w:rsidR="00007107" w:rsidRPr="00960BCC">
        <w:rPr>
          <w:b/>
          <w:bCs/>
          <w:sz w:val="24"/>
          <w:szCs w:val="24"/>
        </w:rPr>
        <w:t>Roteiro de Testes</w:t>
      </w:r>
    </w:p>
    <w:p w14:paraId="63435629" w14:textId="77777777" w:rsidR="001565C3" w:rsidRPr="00D71523" w:rsidRDefault="001565C3" w:rsidP="00D71523">
      <w:pPr>
        <w:rPr>
          <w:sz w:val="24"/>
          <w:szCs w:val="24"/>
        </w:rPr>
      </w:pPr>
      <w:bookmarkStart w:id="43" w:name="_8s76j2z0lb0j" w:colFirst="0" w:colLast="0"/>
      <w:bookmarkEnd w:id="43"/>
    </w:p>
    <w:p w14:paraId="3BB83826" w14:textId="77777777" w:rsidR="00265920" w:rsidRDefault="00265920" w:rsidP="00D71523">
      <w:pPr>
        <w:rPr>
          <w:sz w:val="24"/>
          <w:szCs w:val="24"/>
        </w:rPr>
      </w:pPr>
      <w:bookmarkStart w:id="44" w:name="_g825b4skjiz7" w:colFirst="0" w:colLast="0"/>
      <w:bookmarkStart w:id="45" w:name="_g2xqbrs623kr" w:colFirst="0" w:colLast="0"/>
      <w:bookmarkEnd w:id="44"/>
      <w:bookmarkEnd w:id="45"/>
    </w:p>
    <w:p w14:paraId="04DBDD50" w14:textId="77777777" w:rsidR="00265920" w:rsidRDefault="00265920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 xml:space="preserve">Clique no link &gt; </w:t>
      </w:r>
      <w:hyperlink r:id="rId13">
        <w:r w:rsidR="00007107" w:rsidRPr="00D71523">
          <w:rPr>
            <w:color w:val="0000EE"/>
            <w:sz w:val="24"/>
            <w:szCs w:val="24"/>
            <w:u w:val="single"/>
          </w:rPr>
          <w:t>Roteiro de Testes</w:t>
        </w:r>
      </w:hyperlink>
      <w:bookmarkStart w:id="46" w:name="_wtciienlgeyn" w:colFirst="0" w:colLast="0"/>
      <w:bookmarkStart w:id="47" w:name="_mtgxt083uab7" w:colFirst="0" w:colLast="0"/>
      <w:bookmarkEnd w:id="46"/>
      <w:bookmarkEnd w:id="47"/>
    </w:p>
    <w:p w14:paraId="1F5C40E0" w14:textId="7895D158" w:rsidR="001565C3" w:rsidRPr="00265920" w:rsidRDefault="00893505" w:rsidP="00D715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007107" w:rsidRPr="00265920">
        <w:rPr>
          <w:b/>
          <w:bCs/>
          <w:sz w:val="24"/>
          <w:szCs w:val="24"/>
        </w:rPr>
        <w:t>Anexos</w:t>
      </w:r>
    </w:p>
    <w:p w14:paraId="31318F44" w14:textId="77777777" w:rsidR="001565C3" w:rsidRPr="00265920" w:rsidRDefault="001565C3" w:rsidP="00D71523">
      <w:pPr>
        <w:rPr>
          <w:b/>
          <w:bCs/>
          <w:sz w:val="24"/>
          <w:szCs w:val="24"/>
        </w:rPr>
      </w:pPr>
    </w:p>
    <w:p w14:paraId="5551FEE4" w14:textId="1D6C7D53" w:rsidR="001565C3" w:rsidRPr="00265920" w:rsidRDefault="00893505" w:rsidP="00893505">
      <w:pPr>
        <w:ind w:left="720" w:firstLine="720"/>
        <w:rPr>
          <w:b/>
          <w:bCs/>
          <w:sz w:val="24"/>
          <w:szCs w:val="24"/>
        </w:rPr>
      </w:pPr>
      <w:bookmarkStart w:id="48" w:name="_Toc89370475"/>
      <w:r>
        <w:rPr>
          <w:b/>
          <w:bCs/>
          <w:sz w:val="24"/>
          <w:szCs w:val="24"/>
        </w:rPr>
        <w:t xml:space="preserve">9.1 </w:t>
      </w:r>
      <w:r w:rsidR="00007107" w:rsidRPr="00265920">
        <w:rPr>
          <w:b/>
          <w:bCs/>
          <w:sz w:val="24"/>
          <w:szCs w:val="24"/>
        </w:rPr>
        <w:t>Roteiro entrevista</w:t>
      </w:r>
      <w:bookmarkEnd w:id="48"/>
    </w:p>
    <w:p w14:paraId="45AC4CD7" w14:textId="77777777" w:rsidR="001565C3" w:rsidRPr="00D71523" w:rsidRDefault="001565C3" w:rsidP="00D71523">
      <w:pPr>
        <w:rPr>
          <w:sz w:val="24"/>
          <w:szCs w:val="24"/>
        </w:rPr>
      </w:pPr>
    </w:p>
    <w:p w14:paraId="7E0CB00A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Fale sobre quais são as suas principais atividades na organização (o entrevistado falará s</w:t>
      </w:r>
      <w:r w:rsidRPr="00D71523">
        <w:rPr>
          <w:sz w:val="24"/>
          <w:szCs w:val="24"/>
        </w:rPr>
        <w:t>obre suas tarefas e responsabilidades) e/ou explique como é atualmente o processo do escopo principal.</w:t>
      </w:r>
    </w:p>
    <w:p w14:paraId="47CA6AF7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Gerente comercial informa que ele e sua empresa, necessita de um software para gestão do gerenciamento de pedidos no ramo de varejo, onde o mesmo en</w:t>
      </w:r>
      <w:r w:rsidRPr="00D71523">
        <w:rPr>
          <w:sz w:val="24"/>
          <w:szCs w:val="24"/>
        </w:rPr>
        <w:t>contra dificuldades no desempenho do processo atual.</w:t>
      </w:r>
    </w:p>
    <w:p w14:paraId="3B765EF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são as vantagens e desvantagens do processo atual na organização?</w:t>
      </w:r>
    </w:p>
    <w:p w14:paraId="472636BF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processo atual tem vantagens por conta de sua interface de fácil entendimento e manuseio, como desvantagens o entrevistado inf</w:t>
      </w:r>
      <w:r w:rsidRPr="00D71523">
        <w:rPr>
          <w:sz w:val="24"/>
          <w:szCs w:val="24"/>
        </w:rPr>
        <w:t>orma que é necessário importar o pedido do sistema para realizar alterações e importá-lo novamente.</w:t>
      </w:r>
    </w:p>
    <w:p w14:paraId="200F1162" w14:textId="77777777" w:rsidR="001565C3" w:rsidRPr="00D71523" w:rsidRDefault="001565C3" w:rsidP="00D71523">
      <w:pPr>
        <w:rPr>
          <w:sz w:val="24"/>
          <w:szCs w:val="24"/>
        </w:rPr>
      </w:pPr>
    </w:p>
    <w:p w14:paraId="7D1AA7D3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Apresentar ao entrevistado o ESCOPO PRINCIPAL (item 1.3) </w:t>
      </w:r>
    </w:p>
    <w:p w14:paraId="02A557F2" w14:textId="77777777" w:rsidR="001565C3" w:rsidRPr="00D71523" w:rsidRDefault="001565C3" w:rsidP="00D71523">
      <w:pPr>
        <w:rPr>
          <w:sz w:val="24"/>
          <w:szCs w:val="24"/>
        </w:rPr>
      </w:pPr>
    </w:p>
    <w:p w14:paraId="1C2B8FFF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Quem poderia usar este produto na organização? Justifique.</w:t>
      </w:r>
    </w:p>
    <w:p w14:paraId="4E3FDC24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Apenas a equipe de gerenciamento d</w:t>
      </w:r>
      <w:r w:rsidRPr="00D71523">
        <w:rPr>
          <w:sz w:val="24"/>
          <w:szCs w:val="24"/>
        </w:rPr>
        <w:t>e pedidos irá utilizar o software.</w:t>
      </w:r>
    </w:p>
    <w:p w14:paraId="02ED2BE5" w14:textId="77777777" w:rsidR="001565C3" w:rsidRPr="00D71523" w:rsidRDefault="001565C3" w:rsidP="00D71523">
      <w:pPr>
        <w:rPr>
          <w:sz w:val="24"/>
          <w:szCs w:val="24"/>
        </w:rPr>
      </w:pPr>
    </w:p>
    <w:p w14:paraId="5FB9A95C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necessidades este produto atenderá? Justifique.</w:t>
      </w:r>
    </w:p>
    <w:p w14:paraId="70A31EF7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Atenderá a necessidade de ter um processo mais ágil e eficaz. Devido ao alto custo dos funcionários a empresa necessita de um sistema mais ágil para redução de fun</w:t>
      </w:r>
      <w:r w:rsidRPr="00D71523">
        <w:rPr>
          <w:sz w:val="24"/>
          <w:szCs w:val="24"/>
        </w:rPr>
        <w:t>cionários, diminuindo os gastos da empresa.</w:t>
      </w:r>
    </w:p>
    <w:p w14:paraId="3CE7D3D4" w14:textId="77777777" w:rsidR="001565C3" w:rsidRPr="00D71523" w:rsidRDefault="001565C3" w:rsidP="00D71523">
      <w:pPr>
        <w:rPr>
          <w:sz w:val="24"/>
          <w:szCs w:val="24"/>
        </w:rPr>
      </w:pPr>
    </w:p>
    <w:p w14:paraId="24B64DA6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os objetivos deste produto? Justifique.</w:t>
      </w:r>
    </w:p>
    <w:p w14:paraId="00CDA6C9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principal objetivo é aumentar a automatização do processo atual para obter mais performance na área.</w:t>
      </w:r>
    </w:p>
    <w:p w14:paraId="6C841973" w14:textId="77777777" w:rsidR="001565C3" w:rsidRPr="00D71523" w:rsidRDefault="001565C3" w:rsidP="00D71523">
      <w:pPr>
        <w:rPr>
          <w:sz w:val="24"/>
          <w:szCs w:val="24"/>
        </w:rPr>
      </w:pPr>
    </w:p>
    <w:p w14:paraId="22D145F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Como este produto adicionará valor para a empresa? Justifi</w:t>
      </w:r>
      <w:r w:rsidRPr="00D71523">
        <w:rPr>
          <w:sz w:val="24"/>
          <w:szCs w:val="24"/>
        </w:rPr>
        <w:t>que.</w:t>
      </w:r>
    </w:p>
    <w:p w14:paraId="5175FD68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Devido ao processo mais ágil e eficaz que o software pretende propor, a empresa pode gerar mais lucros e menos gastos.</w:t>
      </w:r>
    </w:p>
    <w:p w14:paraId="36874F1B" w14:textId="77777777" w:rsidR="001565C3" w:rsidRPr="00D71523" w:rsidRDefault="001565C3" w:rsidP="00D71523">
      <w:pPr>
        <w:rPr>
          <w:sz w:val="24"/>
          <w:szCs w:val="24"/>
        </w:rPr>
      </w:pPr>
    </w:p>
    <w:p w14:paraId="7FF28DDB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atributos deste produto são críticos para atender às necessidades da empresa e portanto, para o sucesso do projeto? Justifique.</w:t>
      </w:r>
    </w:p>
    <w:p w14:paraId="1738FC9A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software deve alterar pedidos, cancelar pedidos e excluir pedidos, além de consultar o status de pedidos ele também n</w:t>
      </w:r>
      <w:r w:rsidRPr="00D71523">
        <w:rPr>
          <w:sz w:val="24"/>
          <w:szCs w:val="24"/>
        </w:rPr>
        <w:t xml:space="preserve">ecessita de uma interface de rápido entendimento e fácil manuseio. </w:t>
      </w:r>
    </w:p>
    <w:p w14:paraId="003F651C" w14:textId="77777777" w:rsidR="001565C3" w:rsidRPr="00D71523" w:rsidRDefault="001565C3" w:rsidP="00D71523">
      <w:pPr>
        <w:rPr>
          <w:sz w:val="24"/>
          <w:szCs w:val="24"/>
        </w:rPr>
      </w:pPr>
    </w:p>
    <w:p w14:paraId="1B168963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Como o produto proposto se compara aos produtos existentes dos concorrentes ou da mesma empresa? O que você sabe sobre produtos similares? Justifique.</w:t>
      </w:r>
    </w:p>
    <w:p w14:paraId="4AA166DE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lastRenderedPageBreak/>
        <w:t>R:</w:t>
      </w:r>
      <w:r w:rsidRPr="00D71523">
        <w:rPr>
          <w:sz w:val="24"/>
          <w:szCs w:val="24"/>
        </w:rPr>
        <w:t xml:space="preserve"> O produto é similar aos já existe</w:t>
      </w:r>
      <w:r w:rsidRPr="00D71523">
        <w:rPr>
          <w:sz w:val="24"/>
          <w:szCs w:val="24"/>
        </w:rPr>
        <w:t>ntes no mercado, porém necessita ser melhor do que o software atual utilizado pela empresa. O entrevistado informa que os concorrentes utilizam um software bem automatizado, onde não necessita realizar importação e exportação dos pedidos.</w:t>
      </w:r>
    </w:p>
    <w:p w14:paraId="2CF43AF3" w14:textId="77777777" w:rsidR="001565C3" w:rsidRPr="00D71523" w:rsidRDefault="001565C3" w:rsidP="00D71523">
      <w:pPr>
        <w:rPr>
          <w:sz w:val="24"/>
          <w:szCs w:val="24"/>
        </w:rPr>
      </w:pPr>
    </w:p>
    <w:p w14:paraId="30865020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os critéri</w:t>
      </w:r>
      <w:r w:rsidRPr="00D71523">
        <w:rPr>
          <w:sz w:val="24"/>
          <w:szCs w:val="24"/>
        </w:rPr>
        <w:t>os de qualidade para o produto (software) proposto? Justifique.</w:t>
      </w:r>
    </w:p>
    <w:p w14:paraId="2BBC98EB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Velocidade, confiabilidade, usabilidade e funcionalidade.</w:t>
      </w:r>
    </w:p>
    <w:p w14:paraId="7D43392C" w14:textId="77777777" w:rsidR="001565C3" w:rsidRPr="00D71523" w:rsidRDefault="001565C3" w:rsidP="00D71523">
      <w:pPr>
        <w:rPr>
          <w:sz w:val="24"/>
          <w:szCs w:val="24"/>
        </w:rPr>
      </w:pPr>
    </w:p>
    <w:p w14:paraId="16F549F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Quais sugestões você teria para melhorar o produto proposto? Justifique.</w:t>
      </w:r>
    </w:p>
    <w:p w14:paraId="5B2361AB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A sugestão proposta seria que todos os processos de al</w:t>
      </w:r>
      <w:r w:rsidRPr="00D71523">
        <w:rPr>
          <w:sz w:val="24"/>
          <w:szCs w:val="24"/>
        </w:rPr>
        <w:t>teração de pedido sejam feitos diretamente no sistema, sem necessitar da utilização de softwares externos.</w:t>
      </w:r>
    </w:p>
    <w:p w14:paraId="7766CE42" w14:textId="77777777" w:rsidR="001565C3" w:rsidRPr="00D71523" w:rsidRDefault="001565C3" w:rsidP="00D71523">
      <w:pPr>
        <w:rPr>
          <w:sz w:val="24"/>
          <w:szCs w:val="24"/>
        </w:rPr>
      </w:pPr>
    </w:p>
    <w:p w14:paraId="3E03C4D2" w14:textId="77777777" w:rsidR="001565C3" w:rsidRPr="00D71523" w:rsidRDefault="001565C3" w:rsidP="00D71523">
      <w:pPr>
        <w:rPr>
          <w:sz w:val="24"/>
          <w:szCs w:val="24"/>
        </w:rPr>
      </w:pPr>
    </w:p>
    <w:p w14:paraId="31A2761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Qual a sua expectativa de tempo de entrega para o produto, levando em consideração todos os pontos e necessidades a serem atendidas?</w:t>
      </w:r>
    </w:p>
    <w:p w14:paraId="40994D56" w14:textId="02AA5225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entrevist</w:t>
      </w:r>
      <w:r w:rsidRPr="00D71523">
        <w:rPr>
          <w:sz w:val="24"/>
          <w:szCs w:val="24"/>
        </w:rPr>
        <w:t xml:space="preserve">ado tem a necessidade </w:t>
      </w:r>
      <w:r w:rsidR="00796391" w:rsidRPr="00D71523">
        <w:rPr>
          <w:sz w:val="24"/>
          <w:szCs w:val="24"/>
        </w:rPr>
        <w:t>d</w:t>
      </w:r>
      <w:r w:rsidR="00796391">
        <w:rPr>
          <w:sz w:val="24"/>
          <w:szCs w:val="24"/>
        </w:rPr>
        <w:t xml:space="preserve">o </w:t>
      </w:r>
      <w:r w:rsidRPr="00D71523">
        <w:rPr>
          <w:sz w:val="24"/>
          <w:szCs w:val="24"/>
        </w:rPr>
        <w:t>software ser entregue em 6 meses.</w:t>
      </w:r>
    </w:p>
    <w:p w14:paraId="5438B52E" w14:textId="77777777" w:rsidR="001565C3" w:rsidRPr="00D71523" w:rsidRDefault="001565C3" w:rsidP="00D71523">
      <w:pPr>
        <w:rPr>
          <w:sz w:val="24"/>
          <w:szCs w:val="24"/>
        </w:rPr>
      </w:pPr>
    </w:p>
    <w:p w14:paraId="1E8B96DB" w14:textId="205F7A1B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Você pretende utilizar em apenas uma </w:t>
      </w:r>
      <w:r w:rsidR="00796391" w:rsidRPr="00D71523">
        <w:rPr>
          <w:sz w:val="24"/>
          <w:szCs w:val="24"/>
        </w:rPr>
        <w:t>plataforma (</w:t>
      </w:r>
      <w:r w:rsidRPr="00D71523">
        <w:rPr>
          <w:sz w:val="24"/>
          <w:szCs w:val="24"/>
        </w:rPr>
        <w:t>mobile, desktop) ou gostaria de algo híbrido?</w:t>
      </w:r>
    </w:p>
    <w:p w14:paraId="6C270DAC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Apenas desktop e deve poder ser utilizado em qualquer sistema operacional.</w:t>
      </w:r>
    </w:p>
    <w:p w14:paraId="31446F94" w14:textId="77777777" w:rsidR="001565C3" w:rsidRPr="00D71523" w:rsidRDefault="001565C3" w:rsidP="00D71523">
      <w:pPr>
        <w:rPr>
          <w:sz w:val="24"/>
          <w:szCs w:val="24"/>
        </w:rPr>
      </w:pPr>
    </w:p>
    <w:p w14:paraId="2979506B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Qual função adicional v</w:t>
      </w:r>
      <w:r w:rsidRPr="00D71523">
        <w:rPr>
          <w:sz w:val="24"/>
          <w:szCs w:val="24"/>
        </w:rPr>
        <w:t xml:space="preserve">ocê acha que poderia haver no software? </w:t>
      </w:r>
    </w:p>
    <w:p w14:paraId="2E0ECF92" w14:textId="77777777" w:rsidR="001565C3" w:rsidRPr="00D71523" w:rsidRDefault="00007107" w:rsidP="00D71523">
      <w:pPr>
        <w:rPr>
          <w:sz w:val="24"/>
          <w:szCs w:val="24"/>
        </w:rPr>
      </w:pPr>
      <w:r w:rsidRPr="00265920">
        <w:rPr>
          <w:b/>
          <w:bCs/>
          <w:sz w:val="24"/>
          <w:szCs w:val="24"/>
        </w:rPr>
        <w:t>R:</w:t>
      </w:r>
      <w:r w:rsidRPr="00D71523">
        <w:rPr>
          <w:sz w:val="24"/>
          <w:szCs w:val="24"/>
        </w:rPr>
        <w:t xml:space="preserve"> O entrevistado gostaria que o sistema elaborasse relatório de pedidos concluídos, cancelados e de devoluções entre datas que o usuário especificaria.</w:t>
      </w:r>
    </w:p>
    <w:p w14:paraId="093DDE72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 </w:t>
      </w:r>
    </w:p>
    <w:p w14:paraId="258B7D0E" w14:textId="77777777" w:rsidR="001565C3" w:rsidRPr="00D71523" w:rsidRDefault="001565C3" w:rsidP="00D71523">
      <w:pPr>
        <w:rPr>
          <w:sz w:val="24"/>
          <w:szCs w:val="24"/>
        </w:rPr>
      </w:pPr>
    </w:p>
    <w:p w14:paraId="73493A0E" w14:textId="77777777" w:rsidR="001565C3" w:rsidRPr="00D71523" w:rsidRDefault="001565C3" w:rsidP="00D71523">
      <w:pPr>
        <w:rPr>
          <w:sz w:val="24"/>
          <w:szCs w:val="24"/>
        </w:rPr>
      </w:pPr>
    </w:p>
    <w:p w14:paraId="5B451F39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 xml:space="preserve">Você teria algo a acrescentar sobre o que conversamos? </w:t>
      </w:r>
    </w:p>
    <w:p w14:paraId="05CBBC88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>Sim, o entrevistado mencionou que tem uma grande dificuldade com o estoque disponível onde há falta de mercadorias então o mesmo mencionou que gostaria de uma inteligência vinda diretamente dos pedidos, onde proporciona uma projeção de vendas, sendo assim,</w:t>
      </w:r>
      <w:r w:rsidRPr="00D71523">
        <w:rPr>
          <w:sz w:val="24"/>
          <w:szCs w:val="24"/>
        </w:rPr>
        <w:t xml:space="preserve"> podendo contribuir com a equipe comercial de vendas e a equipe de estoque. </w:t>
      </w:r>
    </w:p>
    <w:p w14:paraId="740C5351" w14:textId="77777777" w:rsidR="001565C3" w:rsidRPr="00D71523" w:rsidRDefault="001565C3" w:rsidP="00D71523">
      <w:pPr>
        <w:rPr>
          <w:sz w:val="24"/>
          <w:szCs w:val="24"/>
        </w:rPr>
      </w:pPr>
    </w:p>
    <w:p w14:paraId="17E5472F" w14:textId="77777777" w:rsidR="001565C3" w:rsidRPr="00D71523" w:rsidRDefault="00007107" w:rsidP="00D71523">
      <w:pPr>
        <w:rPr>
          <w:sz w:val="24"/>
          <w:szCs w:val="24"/>
        </w:rPr>
      </w:pPr>
      <w:r w:rsidRPr="00D71523">
        <w:rPr>
          <w:sz w:val="24"/>
          <w:szCs w:val="24"/>
        </w:rPr>
        <w:tab/>
      </w:r>
    </w:p>
    <w:p w14:paraId="51E89A2F" w14:textId="77777777" w:rsidR="001565C3" w:rsidRPr="00D71523" w:rsidRDefault="001565C3" w:rsidP="00D71523">
      <w:pPr>
        <w:rPr>
          <w:sz w:val="24"/>
          <w:szCs w:val="24"/>
        </w:rPr>
      </w:pPr>
    </w:p>
    <w:p w14:paraId="636FDB2F" w14:textId="747FA2B6" w:rsidR="001565C3" w:rsidRPr="00265920" w:rsidRDefault="00265920" w:rsidP="00D71523">
      <w:pPr>
        <w:rPr>
          <w:b/>
          <w:bCs/>
          <w:sz w:val="24"/>
          <w:szCs w:val="24"/>
        </w:rPr>
      </w:pPr>
      <w:r w:rsidRPr="00265920">
        <w:rPr>
          <w:b/>
          <w:bCs/>
          <w:sz w:val="24"/>
          <w:szCs w:val="24"/>
        </w:rPr>
        <w:t>Clique no l</w:t>
      </w:r>
      <w:r w:rsidR="00007107" w:rsidRPr="00265920">
        <w:rPr>
          <w:b/>
          <w:bCs/>
          <w:sz w:val="24"/>
          <w:szCs w:val="24"/>
        </w:rPr>
        <w:t xml:space="preserve">ink da gravação da entrevista: </w:t>
      </w:r>
      <w:hyperlink r:id="rId14">
        <w:r w:rsidR="00007107" w:rsidRPr="00265920">
          <w:rPr>
            <w:b/>
            <w:bCs/>
            <w:color w:val="1155CC"/>
            <w:sz w:val="24"/>
            <w:szCs w:val="24"/>
            <w:u w:val="single"/>
          </w:rPr>
          <w:t>https://youtu.be/_z9DItbn8l0</w:t>
        </w:r>
      </w:hyperlink>
    </w:p>
    <w:p w14:paraId="5538794F" w14:textId="77777777" w:rsidR="001565C3" w:rsidRPr="00265920" w:rsidRDefault="001565C3" w:rsidP="00D71523">
      <w:pPr>
        <w:rPr>
          <w:b/>
          <w:bCs/>
          <w:sz w:val="24"/>
          <w:szCs w:val="24"/>
        </w:rPr>
      </w:pPr>
    </w:p>
    <w:p w14:paraId="7292A05E" w14:textId="77777777" w:rsidR="001565C3" w:rsidRPr="00D71523" w:rsidRDefault="001565C3" w:rsidP="00D71523">
      <w:pPr>
        <w:rPr>
          <w:sz w:val="24"/>
          <w:szCs w:val="24"/>
        </w:rPr>
      </w:pPr>
    </w:p>
    <w:sectPr w:rsidR="001565C3" w:rsidRPr="00D71523" w:rsidSect="007256CE">
      <w:headerReference w:type="default" r:id="rId15"/>
      <w:footerReference w:type="default" r:id="rId16"/>
      <w:headerReference w:type="first" r:id="rId17"/>
      <w:footerReference w:type="first" r:id="rId18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BD3ED" w14:textId="77777777" w:rsidR="00007107" w:rsidRDefault="00007107">
      <w:r>
        <w:separator/>
      </w:r>
    </w:p>
  </w:endnote>
  <w:endnote w:type="continuationSeparator" w:id="0">
    <w:p w14:paraId="1BABFCA9" w14:textId="77777777" w:rsidR="00007107" w:rsidRDefault="000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778E" w14:textId="77777777" w:rsidR="001565C3" w:rsidRDefault="000071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7256C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550DEB9" wp14:editId="2A7D356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4034C9E" w14:textId="77777777" w:rsidR="001565C3" w:rsidRDefault="0000710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11BD3" w14:textId="77777777" w:rsidR="001565C3" w:rsidRDefault="001565C3">
    <w:pPr>
      <w:rPr>
        <w:ins w:id="50" w:author="Rafael Tomazelli Lopes" w:date="2021-11-23T23:31:00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B8FD" w14:textId="77777777" w:rsidR="00007107" w:rsidRDefault="00007107">
      <w:r>
        <w:separator/>
      </w:r>
    </w:p>
  </w:footnote>
  <w:footnote w:type="continuationSeparator" w:id="0">
    <w:p w14:paraId="634DCFBC" w14:textId="77777777" w:rsidR="00007107" w:rsidRDefault="00007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6261" w14:textId="77777777" w:rsidR="001565C3" w:rsidRDefault="001565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5087" w14:textId="77777777" w:rsidR="001565C3" w:rsidRDefault="001565C3" w:rsidP="001565C3">
    <w:pPr>
      <w:pPrChange w:id="49" w:author="Rafael Tomazelli Lopes" w:date="2021-11-23T23:34:00Z">
        <w:pPr>
          <w:jc w:val="right"/>
        </w:pPr>
      </w:pPrChange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903"/>
    <w:multiLevelType w:val="hybridMultilevel"/>
    <w:tmpl w:val="625A9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37F3"/>
    <w:multiLevelType w:val="multilevel"/>
    <w:tmpl w:val="363A99BC"/>
    <w:lvl w:ilvl="0">
      <w:start w:val="7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6F4C4F"/>
    <w:multiLevelType w:val="multilevel"/>
    <w:tmpl w:val="7C761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86131A"/>
    <w:multiLevelType w:val="multilevel"/>
    <w:tmpl w:val="F118DB5E"/>
    <w:lvl w:ilvl="0">
      <w:start w:val="8"/>
      <w:numFmt w:val="decimal"/>
      <w:lvlText w:val="%1.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87569DF"/>
    <w:multiLevelType w:val="multilevel"/>
    <w:tmpl w:val="C5A6E72A"/>
    <w:lvl w:ilvl="0">
      <w:start w:val="4"/>
      <w:numFmt w:val="decimal"/>
      <w:lvlText w:val="%1.2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9A712D"/>
    <w:multiLevelType w:val="multilevel"/>
    <w:tmpl w:val="F6303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96029CB"/>
    <w:multiLevelType w:val="multilevel"/>
    <w:tmpl w:val="33E426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B327C8F"/>
    <w:multiLevelType w:val="multilevel"/>
    <w:tmpl w:val="7CB4800E"/>
    <w:lvl w:ilvl="0">
      <w:start w:val="4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1EA54D5E"/>
    <w:multiLevelType w:val="multilevel"/>
    <w:tmpl w:val="8E8C0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621B1C"/>
    <w:multiLevelType w:val="hybridMultilevel"/>
    <w:tmpl w:val="A3D6B95E"/>
    <w:lvl w:ilvl="0" w:tplc="1800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2735E"/>
    <w:multiLevelType w:val="multilevel"/>
    <w:tmpl w:val="4E1C12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BA92105"/>
    <w:multiLevelType w:val="multilevel"/>
    <w:tmpl w:val="F98055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2" w15:restartNumberingAfterBreak="0">
    <w:nsid w:val="2C782D0A"/>
    <w:multiLevelType w:val="multilevel"/>
    <w:tmpl w:val="05865604"/>
    <w:lvl w:ilvl="0">
      <w:start w:val="3"/>
      <w:numFmt w:val="decimal"/>
      <w:lvlText w:val="%1.2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A46449E"/>
    <w:multiLevelType w:val="hybridMultilevel"/>
    <w:tmpl w:val="9EE06688"/>
    <w:lvl w:ilvl="0" w:tplc="93A6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215A4"/>
    <w:multiLevelType w:val="multilevel"/>
    <w:tmpl w:val="F6303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50051C71"/>
    <w:multiLevelType w:val="multilevel"/>
    <w:tmpl w:val="B2D64B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50756360"/>
    <w:multiLevelType w:val="multilevel"/>
    <w:tmpl w:val="332C6B9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7" w15:restartNumberingAfterBreak="0">
    <w:nsid w:val="51254740"/>
    <w:multiLevelType w:val="multilevel"/>
    <w:tmpl w:val="A9FE0AC4"/>
    <w:lvl w:ilvl="0">
      <w:start w:val="2"/>
      <w:numFmt w:val="decimal"/>
      <w:lvlText w:val="%1"/>
      <w:lvlJc w:val="left"/>
      <w:pPr>
        <w:ind w:left="576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6" w:hanging="1800"/>
      </w:pPr>
      <w:rPr>
        <w:rFonts w:hint="default"/>
      </w:rPr>
    </w:lvl>
  </w:abstractNum>
  <w:abstractNum w:abstractNumId="18" w15:restartNumberingAfterBreak="0">
    <w:nsid w:val="565F32EC"/>
    <w:multiLevelType w:val="hybridMultilevel"/>
    <w:tmpl w:val="8924A170"/>
    <w:lvl w:ilvl="0" w:tplc="0310F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E800D9"/>
    <w:multiLevelType w:val="hybridMultilevel"/>
    <w:tmpl w:val="07D86D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E61CD"/>
    <w:multiLevelType w:val="hybridMultilevel"/>
    <w:tmpl w:val="576E8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86485"/>
    <w:multiLevelType w:val="multilevel"/>
    <w:tmpl w:val="43768D4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1923D81"/>
    <w:multiLevelType w:val="multilevel"/>
    <w:tmpl w:val="90301468"/>
    <w:lvl w:ilvl="0">
      <w:start w:val="8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82B4CCC"/>
    <w:multiLevelType w:val="multilevel"/>
    <w:tmpl w:val="01127B2C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A21D0D"/>
    <w:multiLevelType w:val="multilevel"/>
    <w:tmpl w:val="568E15FE"/>
    <w:lvl w:ilvl="0">
      <w:start w:val="7"/>
      <w:numFmt w:val="decimal"/>
      <w:lvlText w:val="%1.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803474"/>
    <w:multiLevelType w:val="multilevel"/>
    <w:tmpl w:val="EDAC7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11"/>
  </w:num>
  <w:num w:numId="5">
    <w:abstractNumId w:val="22"/>
  </w:num>
  <w:num w:numId="6">
    <w:abstractNumId w:val="12"/>
  </w:num>
  <w:num w:numId="7">
    <w:abstractNumId w:val="4"/>
  </w:num>
  <w:num w:numId="8">
    <w:abstractNumId w:val="23"/>
  </w:num>
  <w:num w:numId="9">
    <w:abstractNumId w:val="21"/>
  </w:num>
  <w:num w:numId="10">
    <w:abstractNumId w:val="8"/>
  </w:num>
  <w:num w:numId="11">
    <w:abstractNumId w:val="7"/>
  </w:num>
  <w:num w:numId="12">
    <w:abstractNumId w:val="2"/>
  </w:num>
  <w:num w:numId="13">
    <w:abstractNumId w:val="25"/>
  </w:num>
  <w:num w:numId="14">
    <w:abstractNumId w:val="3"/>
  </w:num>
  <w:num w:numId="15">
    <w:abstractNumId w:val="16"/>
  </w:num>
  <w:num w:numId="16">
    <w:abstractNumId w:val="17"/>
  </w:num>
  <w:num w:numId="17">
    <w:abstractNumId w:val="6"/>
  </w:num>
  <w:num w:numId="18">
    <w:abstractNumId w:val="14"/>
  </w:num>
  <w:num w:numId="19">
    <w:abstractNumId w:val="5"/>
  </w:num>
  <w:num w:numId="20">
    <w:abstractNumId w:val="15"/>
  </w:num>
  <w:num w:numId="21">
    <w:abstractNumId w:val="19"/>
  </w:num>
  <w:num w:numId="22">
    <w:abstractNumId w:val="0"/>
  </w:num>
  <w:num w:numId="23">
    <w:abstractNumId w:val="13"/>
  </w:num>
  <w:num w:numId="24">
    <w:abstractNumId w:val="20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C3"/>
    <w:rsid w:val="00007107"/>
    <w:rsid w:val="001565C3"/>
    <w:rsid w:val="00265920"/>
    <w:rsid w:val="00391CCA"/>
    <w:rsid w:val="00510276"/>
    <w:rsid w:val="00584D1A"/>
    <w:rsid w:val="005A423E"/>
    <w:rsid w:val="00706CDB"/>
    <w:rsid w:val="007256CE"/>
    <w:rsid w:val="00796391"/>
    <w:rsid w:val="007C048C"/>
    <w:rsid w:val="00893505"/>
    <w:rsid w:val="00960BCC"/>
    <w:rsid w:val="009B6DEF"/>
    <w:rsid w:val="00D13E70"/>
    <w:rsid w:val="00D71523"/>
    <w:rsid w:val="00D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EA7"/>
  <w15:docId w15:val="{94A9097F-8A0F-486C-9A77-909D7A53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ind w:left="1429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unhideWhenUsed/>
    <w:qFormat/>
    <w:p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uiPriority w:val="9"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36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left="1429" w:hanging="720"/>
    </w:pPr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7256C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256C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56CE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256CE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256CE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PargrafodaLista">
    <w:name w:val="List Paragraph"/>
    <w:basedOn w:val="Normal"/>
    <w:uiPriority w:val="34"/>
    <w:qFormat/>
    <w:rsid w:val="007256CE"/>
    <w:pPr>
      <w:ind w:left="720"/>
      <w:contextualSpacing/>
    </w:pPr>
  </w:style>
  <w:style w:type="paragraph" w:styleId="Sumrio4">
    <w:name w:val="toc 4"/>
    <w:basedOn w:val="Normal"/>
    <w:next w:val="Normal"/>
    <w:autoRedefine/>
    <w:uiPriority w:val="39"/>
    <w:unhideWhenUsed/>
    <w:rsid w:val="00DC4139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DC4139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DC4139"/>
    <w:pPr>
      <w:spacing w:after="100"/>
      <w:ind w:left="1100"/>
    </w:pPr>
  </w:style>
  <w:style w:type="paragraph" w:styleId="SemEspaamento">
    <w:name w:val="No Spacing"/>
    <w:uiPriority w:val="1"/>
    <w:qFormat/>
    <w:rsid w:val="0026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google.com/spreadsheets/d/11hBJd-eziyD49PtwEEevINWlSPsIABShrf51GzeclxE/edit?usp=shari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_z9DItbn8l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2873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Tomazelli</cp:lastModifiedBy>
  <cp:revision>8</cp:revision>
  <dcterms:created xsi:type="dcterms:W3CDTF">2021-12-02T23:41:00Z</dcterms:created>
  <dcterms:modified xsi:type="dcterms:W3CDTF">2021-12-03T00:29:00Z</dcterms:modified>
</cp:coreProperties>
</file>